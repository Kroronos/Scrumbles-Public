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5CE0" w:rsidRDefault="00F91C1C" w:rsidP="001B5267">
      <w:pPr>
        <w:jc w:val="center"/>
        <w:rPr>
          <w:sz w:val="44"/>
        </w:rPr>
      </w:pPr>
      <w:r w:rsidRPr="001939B5">
        <w:rPr>
          <w:sz w:val="44"/>
        </w:rPr>
        <w:t>Software Requirements Specification</w:t>
      </w:r>
      <w:r w:rsidR="00295CE0">
        <w:rPr>
          <w:sz w:val="44"/>
        </w:rPr>
        <w:br/>
      </w:r>
      <w:r w:rsidR="00FC7903">
        <w:rPr>
          <w:sz w:val="44"/>
        </w:rPr>
        <w:t>Scrum Manager</w:t>
      </w:r>
      <w:r w:rsidR="00F36D88">
        <w:rPr>
          <w:sz w:val="44"/>
        </w:rPr>
        <w:pict>
          <v:rect id="_x0000_i1025" style="width:0;height:1.5pt" o:hralign="center" o:hrstd="t" o:hr="t" fillcolor="#a0a0a0" stroked="f"/>
        </w:pict>
      </w:r>
    </w:p>
    <w:tbl>
      <w:tblPr>
        <w:tblStyle w:val="TableGrid"/>
        <w:tblW w:w="0" w:type="auto"/>
        <w:jc w:val="center"/>
        <w:tblLook w:val="04A0" w:firstRow="1" w:lastRow="0" w:firstColumn="1" w:lastColumn="0" w:noHBand="0" w:noVBand="1"/>
      </w:tblPr>
      <w:tblGrid>
        <w:gridCol w:w="2155"/>
        <w:gridCol w:w="2851"/>
      </w:tblGrid>
      <w:tr w:rsidR="001B5267" w:rsidRPr="0007234C" w:rsidTr="001B5267">
        <w:trPr>
          <w:jc w:val="center"/>
        </w:trPr>
        <w:tc>
          <w:tcPr>
            <w:tcW w:w="2155" w:type="dxa"/>
          </w:tcPr>
          <w:p w:rsidR="001B5267" w:rsidRPr="0007234C" w:rsidRDefault="001B5267" w:rsidP="001B5267">
            <w:pPr>
              <w:jc w:val="center"/>
            </w:pPr>
            <w:r>
              <w:t>Ryan Feen</w:t>
            </w:r>
            <w:r w:rsidR="001E158F">
              <w:t>e</w:t>
            </w:r>
            <w:r>
              <w:t>y</w:t>
            </w:r>
          </w:p>
        </w:tc>
        <w:tc>
          <w:tcPr>
            <w:tcW w:w="2851" w:type="dxa"/>
          </w:tcPr>
          <w:p w:rsidR="001B5267" w:rsidRPr="0007234C" w:rsidRDefault="001B5267" w:rsidP="001B5267">
            <w:pPr>
              <w:jc w:val="center"/>
            </w:pPr>
            <w:r>
              <w:t>ryanq.feeney@ufl.edu</w:t>
            </w:r>
          </w:p>
        </w:tc>
      </w:tr>
      <w:tr w:rsidR="001B5267" w:rsidRPr="0007234C" w:rsidTr="001B5267">
        <w:trPr>
          <w:jc w:val="center"/>
        </w:trPr>
        <w:tc>
          <w:tcPr>
            <w:tcW w:w="2155" w:type="dxa"/>
          </w:tcPr>
          <w:p w:rsidR="001B5267" w:rsidRPr="0007234C" w:rsidRDefault="001B5267" w:rsidP="001B5267">
            <w:pPr>
              <w:jc w:val="center"/>
            </w:pPr>
            <w:r>
              <w:t>Jesse Martinez</w:t>
            </w:r>
          </w:p>
        </w:tc>
        <w:tc>
          <w:tcPr>
            <w:tcW w:w="2851" w:type="dxa"/>
          </w:tcPr>
          <w:p w:rsidR="001B5267" w:rsidRPr="0007234C" w:rsidRDefault="001B5267" w:rsidP="001B5267">
            <w:pPr>
              <w:jc w:val="center"/>
            </w:pPr>
            <w:r w:rsidRPr="004118FD">
              <w:t>kroronos@ufl.edu</w:t>
            </w:r>
          </w:p>
        </w:tc>
      </w:tr>
      <w:tr w:rsidR="001B5267" w:rsidRPr="0007234C" w:rsidTr="001B5267">
        <w:trPr>
          <w:jc w:val="center"/>
        </w:trPr>
        <w:tc>
          <w:tcPr>
            <w:tcW w:w="2155" w:type="dxa"/>
          </w:tcPr>
          <w:p w:rsidR="001B5267" w:rsidRPr="0007234C" w:rsidRDefault="001B5267" w:rsidP="001B5267">
            <w:pPr>
              <w:jc w:val="center"/>
            </w:pPr>
            <w:r>
              <w:t>Tony Strother</w:t>
            </w:r>
          </w:p>
        </w:tc>
        <w:tc>
          <w:tcPr>
            <w:tcW w:w="2851" w:type="dxa"/>
          </w:tcPr>
          <w:p w:rsidR="001B5267" w:rsidRPr="0007234C" w:rsidRDefault="001B5267" w:rsidP="001B5267">
            <w:pPr>
              <w:jc w:val="center"/>
            </w:pPr>
            <w:r>
              <w:t>semphy@ufl.edu</w:t>
            </w:r>
          </w:p>
        </w:tc>
      </w:tr>
      <w:tr w:rsidR="001B5267" w:rsidRPr="0007234C" w:rsidTr="001B5267">
        <w:trPr>
          <w:jc w:val="center"/>
        </w:trPr>
        <w:tc>
          <w:tcPr>
            <w:tcW w:w="2155" w:type="dxa"/>
          </w:tcPr>
          <w:p w:rsidR="001B5267" w:rsidRPr="0007234C" w:rsidRDefault="001B5267" w:rsidP="001B5267">
            <w:pPr>
              <w:jc w:val="center"/>
            </w:pPr>
            <w:r>
              <w:t>Stephen Berkner</w:t>
            </w:r>
          </w:p>
        </w:tc>
        <w:tc>
          <w:tcPr>
            <w:tcW w:w="2851" w:type="dxa"/>
          </w:tcPr>
          <w:p w:rsidR="001B5267" w:rsidRPr="0007234C" w:rsidRDefault="001B5267" w:rsidP="001B5267">
            <w:pPr>
              <w:jc w:val="center"/>
            </w:pPr>
            <w:r w:rsidRPr="004118FD">
              <w:t>sberkner@ufl.edu</w:t>
            </w:r>
          </w:p>
        </w:tc>
      </w:tr>
      <w:tr w:rsidR="001B5267" w:rsidRPr="0007234C" w:rsidTr="001B5267">
        <w:trPr>
          <w:jc w:val="center"/>
        </w:trPr>
        <w:tc>
          <w:tcPr>
            <w:tcW w:w="2155" w:type="dxa"/>
          </w:tcPr>
          <w:p w:rsidR="001B5267" w:rsidRPr="0007234C" w:rsidRDefault="001B5267" w:rsidP="001B5267">
            <w:pPr>
              <w:jc w:val="center"/>
            </w:pPr>
            <w:r>
              <w:t>Kyle Collins</w:t>
            </w:r>
          </w:p>
        </w:tc>
        <w:tc>
          <w:tcPr>
            <w:tcW w:w="2851" w:type="dxa"/>
          </w:tcPr>
          <w:p w:rsidR="001B5267" w:rsidRPr="0007234C" w:rsidRDefault="001B5267" w:rsidP="001B5267">
            <w:pPr>
              <w:jc w:val="center"/>
            </w:pPr>
            <w:r>
              <w:t>Kcoll196@ufl.edu</w:t>
            </w:r>
          </w:p>
        </w:tc>
      </w:tr>
      <w:tr w:rsidR="001B5267" w:rsidRPr="0007234C" w:rsidTr="001B5267">
        <w:trPr>
          <w:jc w:val="center"/>
        </w:trPr>
        <w:tc>
          <w:tcPr>
            <w:tcW w:w="2155" w:type="dxa"/>
          </w:tcPr>
          <w:p w:rsidR="001B5267" w:rsidRPr="0007234C" w:rsidRDefault="001B5267" w:rsidP="001B5267">
            <w:pPr>
              <w:jc w:val="center"/>
            </w:pPr>
            <w:r>
              <w:t>Bryan Fallin</w:t>
            </w:r>
          </w:p>
        </w:tc>
        <w:tc>
          <w:tcPr>
            <w:tcW w:w="2851" w:type="dxa"/>
          </w:tcPr>
          <w:p w:rsidR="001B5267" w:rsidRPr="0007234C" w:rsidRDefault="001B5267" w:rsidP="001B5267">
            <w:pPr>
              <w:jc w:val="center"/>
            </w:pPr>
            <w:r>
              <w:t>fallinbryan@ufl.edu</w:t>
            </w:r>
          </w:p>
        </w:tc>
      </w:tr>
    </w:tbl>
    <w:p w:rsidR="00295CE0" w:rsidRPr="001939B5" w:rsidRDefault="00295CE0" w:rsidP="001B5267">
      <w:pPr>
        <w:jc w:val="center"/>
        <w:rPr>
          <w:sz w:val="44"/>
        </w:rPr>
        <w:sectPr w:rsidR="00295CE0" w:rsidRPr="001939B5" w:rsidSect="008A61A2">
          <w:pgSz w:w="12240" w:h="15840"/>
          <w:pgMar w:top="1440" w:right="1440" w:bottom="1440" w:left="1440" w:header="720" w:footer="720" w:gutter="0"/>
          <w:cols w:space="720"/>
          <w:vAlign w:val="center"/>
          <w:docGrid w:linePitch="360"/>
        </w:sectPr>
      </w:pPr>
      <w:r>
        <w:rPr>
          <w:sz w:val="24"/>
        </w:rPr>
        <w:br/>
      </w:r>
    </w:p>
    <w:sdt>
      <w:sdtPr>
        <w:rPr>
          <w:rFonts w:asciiTheme="minorHAnsi" w:eastAsiaTheme="minorHAnsi" w:hAnsiTheme="minorHAnsi" w:cstheme="minorBidi"/>
          <w:color w:val="auto"/>
          <w:sz w:val="22"/>
          <w:szCs w:val="22"/>
        </w:rPr>
        <w:id w:val="-1952229069"/>
        <w:docPartObj>
          <w:docPartGallery w:val="Table of Contents"/>
          <w:docPartUnique/>
        </w:docPartObj>
      </w:sdtPr>
      <w:sdtEndPr>
        <w:rPr>
          <w:rFonts w:asciiTheme="majorHAnsi" w:eastAsiaTheme="majorEastAsia" w:hAnsiTheme="majorHAnsi" w:cstheme="majorBidi"/>
          <w:b/>
          <w:bCs/>
          <w:noProof/>
          <w:color w:val="2F5496" w:themeColor="accent1" w:themeShade="BF"/>
          <w:sz w:val="32"/>
          <w:szCs w:val="32"/>
        </w:rPr>
      </w:sdtEndPr>
      <w:sdtContent>
        <w:sdt>
          <w:sdtPr>
            <w:rPr>
              <w:rFonts w:asciiTheme="minorHAnsi" w:eastAsiaTheme="minorHAnsi" w:hAnsiTheme="minorHAnsi" w:cstheme="minorBidi"/>
              <w:color w:val="auto"/>
              <w:sz w:val="22"/>
              <w:szCs w:val="22"/>
            </w:rPr>
            <w:id w:val="-584924279"/>
            <w:docPartObj>
              <w:docPartGallery w:val="Table of Contents"/>
              <w:docPartUnique/>
            </w:docPartObj>
          </w:sdtPr>
          <w:sdtEndPr>
            <w:rPr>
              <w:b/>
              <w:bCs/>
              <w:noProof/>
            </w:rPr>
          </w:sdtEndPr>
          <w:sdtContent>
            <w:p w:rsidR="00987BE9" w:rsidRDefault="00987BE9" w:rsidP="00987BE9">
              <w:pPr>
                <w:pStyle w:val="TOCHeading"/>
              </w:pPr>
              <w:r>
                <w:t>Table of Contents</w:t>
              </w:r>
            </w:p>
            <w:p w:rsidR="00931F1C" w:rsidRDefault="00987BE9">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04929748" w:history="1">
                <w:r w:rsidR="00931F1C" w:rsidRPr="00676452">
                  <w:rPr>
                    <w:rStyle w:val="Hyperlink"/>
                    <w:rFonts w:cstheme="minorHAnsi"/>
                    <w:noProof/>
                  </w:rPr>
                  <w:t>1 INTRODUCTION</w:t>
                </w:r>
                <w:r w:rsidR="00931F1C">
                  <w:rPr>
                    <w:noProof/>
                    <w:webHidden/>
                  </w:rPr>
                  <w:tab/>
                </w:r>
                <w:r w:rsidR="00931F1C">
                  <w:rPr>
                    <w:noProof/>
                    <w:webHidden/>
                  </w:rPr>
                  <w:fldChar w:fldCharType="begin"/>
                </w:r>
                <w:r w:rsidR="00931F1C">
                  <w:rPr>
                    <w:noProof/>
                    <w:webHidden/>
                  </w:rPr>
                  <w:instrText xml:space="preserve"> PAGEREF _Toc504929748 \h </w:instrText>
                </w:r>
                <w:r w:rsidR="00931F1C">
                  <w:rPr>
                    <w:noProof/>
                    <w:webHidden/>
                  </w:rPr>
                </w:r>
                <w:r w:rsidR="00931F1C">
                  <w:rPr>
                    <w:noProof/>
                    <w:webHidden/>
                  </w:rPr>
                  <w:fldChar w:fldCharType="separate"/>
                </w:r>
                <w:r w:rsidR="00931F1C">
                  <w:rPr>
                    <w:noProof/>
                    <w:webHidden/>
                  </w:rPr>
                  <w:t>3</w:t>
                </w:r>
                <w:r w:rsidR="00931F1C">
                  <w:rPr>
                    <w:noProof/>
                    <w:webHidden/>
                  </w:rPr>
                  <w:fldChar w:fldCharType="end"/>
                </w:r>
              </w:hyperlink>
            </w:p>
            <w:p w:rsidR="00931F1C" w:rsidRDefault="00F36D88">
              <w:pPr>
                <w:pStyle w:val="TOC3"/>
                <w:rPr>
                  <w:rFonts w:eastAsiaTheme="minorEastAsia"/>
                  <w:noProof/>
                </w:rPr>
              </w:pPr>
              <w:hyperlink w:anchor="_Toc504929749" w:history="1">
                <w:r w:rsidR="00931F1C" w:rsidRPr="00676452">
                  <w:rPr>
                    <w:rStyle w:val="Hyperlink"/>
                    <w:noProof/>
                  </w:rPr>
                  <w:t>1.1 Purpose</w:t>
                </w:r>
                <w:r w:rsidR="00931F1C">
                  <w:rPr>
                    <w:noProof/>
                    <w:webHidden/>
                  </w:rPr>
                  <w:tab/>
                </w:r>
                <w:r w:rsidR="00931F1C">
                  <w:rPr>
                    <w:noProof/>
                    <w:webHidden/>
                  </w:rPr>
                  <w:fldChar w:fldCharType="begin"/>
                </w:r>
                <w:r w:rsidR="00931F1C">
                  <w:rPr>
                    <w:noProof/>
                    <w:webHidden/>
                  </w:rPr>
                  <w:instrText xml:space="preserve"> PAGEREF _Toc504929749 \h </w:instrText>
                </w:r>
                <w:r w:rsidR="00931F1C">
                  <w:rPr>
                    <w:noProof/>
                    <w:webHidden/>
                  </w:rPr>
                </w:r>
                <w:r w:rsidR="00931F1C">
                  <w:rPr>
                    <w:noProof/>
                    <w:webHidden/>
                  </w:rPr>
                  <w:fldChar w:fldCharType="separate"/>
                </w:r>
                <w:r w:rsidR="00931F1C">
                  <w:rPr>
                    <w:noProof/>
                    <w:webHidden/>
                  </w:rPr>
                  <w:t>3</w:t>
                </w:r>
                <w:r w:rsidR="00931F1C">
                  <w:rPr>
                    <w:noProof/>
                    <w:webHidden/>
                  </w:rPr>
                  <w:fldChar w:fldCharType="end"/>
                </w:r>
              </w:hyperlink>
            </w:p>
            <w:p w:rsidR="00931F1C" w:rsidRDefault="00F36D88">
              <w:pPr>
                <w:pStyle w:val="TOC3"/>
                <w:rPr>
                  <w:rFonts w:eastAsiaTheme="minorEastAsia"/>
                  <w:noProof/>
                </w:rPr>
              </w:pPr>
              <w:hyperlink w:anchor="_Toc504929750" w:history="1">
                <w:r w:rsidR="00931F1C" w:rsidRPr="00676452">
                  <w:rPr>
                    <w:rStyle w:val="Hyperlink"/>
                    <w:noProof/>
                  </w:rPr>
                  <w:t>1.2 Project Summary</w:t>
                </w:r>
                <w:r w:rsidR="00931F1C">
                  <w:rPr>
                    <w:noProof/>
                    <w:webHidden/>
                  </w:rPr>
                  <w:tab/>
                </w:r>
                <w:r w:rsidR="00931F1C">
                  <w:rPr>
                    <w:noProof/>
                    <w:webHidden/>
                  </w:rPr>
                  <w:fldChar w:fldCharType="begin"/>
                </w:r>
                <w:r w:rsidR="00931F1C">
                  <w:rPr>
                    <w:noProof/>
                    <w:webHidden/>
                  </w:rPr>
                  <w:instrText xml:space="preserve"> PAGEREF _Toc504929750 \h </w:instrText>
                </w:r>
                <w:r w:rsidR="00931F1C">
                  <w:rPr>
                    <w:noProof/>
                    <w:webHidden/>
                  </w:rPr>
                </w:r>
                <w:r w:rsidR="00931F1C">
                  <w:rPr>
                    <w:noProof/>
                    <w:webHidden/>
                  </w:rPr>
                  <w:fldChar w:fldCharType="separate"/>
                </w:r>
                <w:r w:rsidR="00931F1C">
                  <w:rPr>
                    <w:noProof/>
                    <w:webHidden/>
                  </w:rPr>
                  <w:t>3</w:t>
                </w:r>
                <w:r w:rsidR="00931F1C">
                  <w:rPr>
                    <w:noProof/>
                    <w:webHidden/>
                  </w:rPr>
                  <w:fldChar w:fldCharType="end"/>
                </w:r>
              </w:hyperlink>
            </w:p>
            <w:p w:rsidR="00931F1C" w:rsidRDefault="00F36D88">
              <w:pPr>
                <w:pStyle w:val="TOC3"/>
                <w:rPr>
                  <w:rFonts w:eastAsiaTheme="minorEastAsia"/>
                  <w:noProof/>
                </w:rPr>
              </w:pPr>
              <w:hyperlink w:anchor="_Toc504929751" w:history="1">
                <w:r w:rsidR="00931F1C" w:rsidRPr="00676452">
                  <w:rPr>
                    <w:rStyle w:val="Hyperlink"/>
                    <w:noProof/>
                  </w:rPr>
                  <w:t>1.3 Target Platform(s) / Operating System(s) Supported</w:t>
                </w:r>
                <w:r w:rsidR="00931F1C">
                  <w:rPr>
                    <w:noProof/>
                    <w:webHidden/>
                  </w:rPr>
                  <w:tab/>
                </w:r>
                <w:r w:rsidR="00931F1C">
                  <w:rPr>
                    <w:noProof/>
                    <w:webHidden/>
                  </w:rPr>
                  <w:fldChar w:fldCharType="begin"/>
                </w:r>
                <w:r w:rsidR="00931F1C">
                  <w:rPr>
                    <w:noProof/>
                    <w:webHidden/>
                  </w:rPr>
                  <w:instrText xml:space="preserve"> PAGEREF _Toc504929751 \h </w:instrText>
                </w:r>
                <w:r w:rsidR="00931F1C">
                  <w:rPr>
                    <w:noProof/>
                    <w:webHidden/>
                  </w:rPr>
                </w:r>
                <w:r w:rsidR="00931F1C">
                  <w:rPr>
                    <w:noProof/>
                    <w:webHidden/>
                  </w:rPr>
                  <w:fldChar w:fldCharType="separate"/>
                </w:r>
                <w:r w:rsidR="00931F1C">
                  <w:rPr>
                    <w:noProof/>
                    <w:webHidden/>
                  </w:rPr>
                  <w:t>3</w:t>
                </w:r>
                <w:r w:rsidR="00931F1C">
                  <w:rPr>
                    <w:noProof/>
                    <w:webHidden/>
                  </w:rPr>
                  <w:fldChar w:fldCharType="end"/>
                </w:r>
              </w:hyperlink>
            </w:p>
            <w:p w:rsidR="00931F1C" w:rsidRDefault="00F36D88">
              <w:pPr>
                <w:pStyle w:val="TOC3"/>
                <w:rPr>
                  <w:rFonts w:eastAsiaTheme="minorEastAsia"/>
                  <w:noProof/>
                </w:rPr>
              </w:pPr>
              <w:hyperlink w:anchor="_Toc504929752" w:history="1">
                <w:r w:rsidR="00931F1C" w:rsidRPr="00676452">
                  <w:rPr>
                    <w:rStyle w:val="Hyperlink"/>
                    <w:noProof/>
                  </w:rPr>
                  <w:t>1.4 Tools/APIs/Development Environment/Programming Languages</w:t>
                </w:r>
                <w:r w:rsidR="00931F1C">
                  <w:rPr>
                    <w:noProof/>
                    <w:webHidden/>
                  </w:rPr>
                  <w:tab/>
                </w:r>
                <w:r w:rsidR="00931F1C">
                  <w:rPr>
                    <w:noProof/>
                    <w:webHidden/>
                  </w:rPr>
                  <w:fldChar w:fldCharType="begin"/>
                </w:r>
                <w:r w:rsidR="00931F1C">
                  <w:rPr>
                    <w:noProof/>
                    <w:webHidden/>
                  </w:rPr>
                  <w:instrText xml:space="preserve"> PAGEREF _Toc504929752 \h </w:instrText>
                </w:r>
                <w:r w:rsidR="00931F1C">
                  <w:rPr>
                    <w:noProof/>
                    <w:webHidden/>
                  </w:rPr>
                </w:r>
                <w:r w:rsidR="00931F1C">
                  <w:rPr>
                    <w:noProof/>
                    <w:webHidden/>
                  </w:rPr>
                  <w:fldChar w:fldCharType="separate"/>
                </w:r>
                <w:r w:rsidR="00931F1C">
                  <w:rPr>
                    <w:noProof/>
                    <w:webHidden/>
                  </w:rPr>
                  <w:t>3</w:t>
                </w:r>
                <w:r w:rsidR="00931F1C">
                  <w:rPr>
                    <w:noProof/>
                    <w:webHidden/>
                  </w:rPr>
                  <w:fldChar w:fldCharType="end"/>
                </w:r>
              </w:hyperlink>
            </w:p>
            <w:p w:rsidR="00931F1C" w:rsidRDefault="00F36D88">
              <w:pPr>
                <w:pStyle w:val="TOC1"/>
                <w:tabs>
                  <w:tab w:val="right" w:leader="dot" w:pos="9350"/>
                </w:tabs>
                <w:rPr>
                  <w:rFonts w:eastAsiaTheme="minorEastAsia"/>
                  <w:noProof/>
                </w:rPr>
              </w:pPr>
              <w:hyperlink w:anchor="_Toc504929753" w:history="1">
                <w:r w:rsidR="00931F1C" w:rsidRPr="00676452">
                  <w:rPr>
                    <w:rStyle w:val="Hyperlink"/>
                    <w:rFonts w:cstheme="minorHAnsi"/>
                    <w:noProof/>
                  </w:rPr>
                  <w:t>2 SYSTEM DESCRIPTION</w:t>
                </w:r>
                <w:r w:rsidR="00931F1C">
                  <w:rPr>
                    <w:noProof/>
                    <w:webHidden/>
                  </w:rPr>
                  <w:tab/>
                </w:r>
                <w:r w:rsidR="00931F1C">
                  <w:rPr>
                    <w:noProof/>
                    <w:webHidden/>
                  </w:rPr>
                  <w:fldChar w:fldCharType="begin"/>
                </w:r>
                <w:r w:rsidR="00931F1C">
                  <w:rPr>
                    <w:noProof/>
                    <w:webHidden/>
                  </w:rPr>
                  <w:instrText xml:space="preserve"> PAGEREF _Toc504929753 \h </w:instrText>
                </w:r>
                <w:r w:rsidR="00931F1C">
                  <w:rPr>
                    <w:noProof/>
                    <w:webHidden/>
                  </w:rPr>
                </w:r>
                <w:r w:rsidR="00931F1C">
                  <w:rPr>
                    <w:noProof/>
                    <w:webHidden/>
                  </w:rPr>
                  <w:fldChar w:fldCharType="separate"/>
                </w:r>
                <w:r w:rsidR="00931F1C">
                  <w:rPr>
                    <w:noProof/>
                    <w:webHidden/>
                  </w:rPr>
                  <w:t>3</w:t>
                </w:r>
                <w:r w:rsidR="00931F1C">
                  <w:rPr>
                    <w:noProof/>
                    <w:webHidden/>
                  </w:rPr>
                  <w:fldChar w:fldCharType="end"/>
                </w:r>
              </w:hyperlink>
            </w:p>
            <w:p w:rsidR="00931F1C" w:rsidRDefault="00F36D88">
              <w:pPr>
                <w:pStyle w:val="TOC3"/>
                <w:rPr>
                  <w:rFonts w:eastAsiaTheme="minorEastAsia"/>
                  <w:noProof/>
                </w:rPr>
              </w:pPr>
              <w:hyperlink w:anchor="_Toc504929754" w:history="1">
                <w:r w:rsidR="00931F1C" w:rsidRPr="00676452">
                  <w:rPr>
                    <w:rStyle w:val="Hyperlink"/>
                    <w:noProof/>
                  </w:rPr>
                  <w:t>2.1.1 Application Modes</w:t>
                </w:r>
                <w:r w:rsidR="00931F1C">
                  <w:rPr>
                    <w:noProof/>
                    <w:webHidden/>
                  </w:rPr>
                  <w:tab/>
                </w:r>
                <w:r w:rsidR="00931F1C">
                  <w:rPr>
                    <w:noProof/>
                    <w:webHidden/>
                  </w:rPr>
                  <w:fldChar w:fldCharType="begin"/>
                </w:r>
                <w:r w:rsidR="00931F1C">
                  <w:rPr>
                    <w:noProof/>
                    <w:webHidden/>
                  </w:rPr>
                  <w:instrText xml:space="preserve"> PAGEREF _Toc504929754 \h </w:instrText>
                </w:r>
                <w:r w:rsidR="00931F1C">
                  <w:rPr>
                    <w:noProof/>
                    <w:webHidden/>
                  </w:rPr>
                </w:r>
                <w:r w:rsidR="00931F1C">
                  <w:rPr>
                    <w:noProof/>
                    <w:webHidden/>
                  </w:rPr>
                  <w:fldChar w:fldCharType="separate"/>
                </w:r>
                <w:r w:rsidR="00931F1C">
                  <w:rPr>
                    <w:noProof/>
                    <w:webHidden/>
                  </w:rPr>
                  <w:t>4</w:t>
                </w:r>
                <w:r w:rsidR="00931F1C">
                  <w:rPr>
                    <w:noProof/>
                    <w:webHidden/>
                  </w:rPr>
                  <w:fldChar w:fldCharType="end"/>
                </w:r>
              </w:hyperlink>
            </w:p>
            <w:p w:rsidR="00931F1C" w:rsidRDefault="00F36D88">
              <w:pPr>
                <w:pStyle w:val="TOC3"/>
                <w:rPr>
                  <w:rFonts w:eastAsiaTheme="minorEastAsia"/>
                  <w:noProof/>
                </w:rPr>
              </w:pPr>
              <w:hyperlink w:anchor="_Toc504929755" w:history="1">
                <w:r w:rsidR="00931F1C" w:rsidRPr="00676452">
                  <w:rPr>
                    <w:rStyle w:val="Hyperlink"/>
                    <w:noProof/>
                  </w:rPr>
                  <w:t>2.1.2 Database description</w:t>
                </w:r>
                <w:r w:rsidR="00931F1C">
                  <w:rPr>
                    <w:noProof/>
                    <w:webHidden/>
                  </w:rPr>
                  <w:tab/>
                </w:r>
                <w:r w:rsidR="00931F1C">
                  <w:rPr>
                    <w:noProof/>
                    <w:webHidden/>
                  </w:rPr>
                  <w:fldChar w:fldCharType="begin"/>
                </w:r>
                <w:r w:rsidR="00931F1C">
                  <w:rPr>
                    <w:noProof/>
                    <w:webHidden/>
                  </w:rPr>
                  <w:instrText xml:space="preserve"> PAGEREF _Toc504929755 \h </w:instrText>
                </w:r>
                <w:r w:rsidR="00931F1C">
                  <w:rPr>
                    <w:noProof/>
                    <w:webHidden/>
                  </w:rPr>
                </w:r>
                <w:r w:rsidR="00931F1C">
                  <w:rPr>
                    <w:noProof/>
                    <w:webHidden/>
                  </w:rPr>
                  <w:fldChar w:fldCharType="separate"/>
                </w:r>
                <w:r w:rsidR="00931F1C">
                  <w:rPr>
                    <w:noProof/>
                    <w:webHidden/>
                  </w:rPr>
                  <w:t>4</w:t>
                </w:r>
                <w:r w:rsidR="00931F1C">
                  <w:rPr>
                    <w:noProof/>
                    <w:webHidden/>
                  </w:rPr>
                  <w:fldChar w:fldCharType="end"/>
                </w:r>
              </w:hyperlink>
            </w:p>
            <w:p w:rsidR="00931F1C" w:rsidRDefault="00F36D88">
              <w:pPr>
                <w:pStyle w:val="TOC3"/>
                <w:rPr>
                  <w:rFonts w:eastAsiaTheme="minorEastAsia"/>
                  <w:noProof/>
                </w:rPr>
              </w:pPr>
              <w:hyperlink w:anchor="_Toc504929756" w:history="1">
                <w:r w:rsidR="00931F1C" w:rsidRPr="00676452">
                  <w:rPr>
                    <w:rStyle w:val="Hyperlink"/>
                    <w:noProof/>
                  </w:rPr>
                  <w:t>2.2 User Characteristics</w:t>
                </w:r>
                <w:r w:rsidR="00931F1C">
                  <w:rPr>
                    <w:noProof/>
                    <w:webHidden/>
                  </w:rPr>
                  <w:tab/>
                </w:r>
                <w:r w:rsidR="00931F1C">
                  <w:rPr>
                    <w:noProof/>
                    <w:webHidden/>
                  </w:rPr>
                  <w:fldChar w:fldCharType="begin"/>
                </w:r>
                <w:r w:rsidR="00931F1C">
                  <w:rPr>
                    <w:noProof/>
                    <w:webHidden/>
                  </w:rPr>
                  <w:instrText xml:space="preserve"> PAGEREF _Toc504929756 \h </w:instrText>
                </w:r>
                <w:r w:rsidR="00931F1C">
                  <w:rPr>
                    <w:noProof/>
                    <w:webHidden/>
                  </w:rPr>
                </w:r>
                <w:r w:rsidR="00931F1C">
                  <w:rPr>
                    <w:noProof/>
                    <w:webHidden/>
                  </w:rPr>
                  <w:fldChar w:fldCharType="separate"/>
                </w:r>
                <w:r w:rsidR="00931F1C">
                  <w:rPr>
                    <w:noProof/>
                    <w:webHidden/>
                  </w:rPr>
                  <w:t>4</w:t>
                </w:r>
                <w:r w:rsidR="00931F1C">
                  <w:rPr>
                    <w:noProof/>
                    <w:webHidden/>
                  </w:rPr>
                  <w:fldChar w:fldCharType="end"/>
                </w:r>
              </w:hyperlink>
            </w:p>
            <w:p w:rsidR="00931F1C" w:rsidRDefault="00F36D88">
              <w:pPr>
                <w:pStyle w:val="TOC3"/>
                <w:rPr>
                  <w:rFonts w:eastAsiaTheme="minorEastAsia"/>
                  <w:noProof/>
                </w:rPr>
              </w:pPr>
              <w:hyperlink w:anchor="_Toc504929757" w:history="1">
                <w:r w:rsidR="00931F1C" w:rsidRPr="00676452">
                  <w:rPr>
                    <w:rStyle w:val="Hyperlink"/>
                    <w:noProof/>
                  </w:rPr>
                  <w:t>2.3 Constraints</w:t>
                </w:r>
                <w:r w:rsidR="00931F1C">
                  <w:rPr>
                    <w:noProof/>
                    <w:webHidden/>
                  </w:rPr>
                  <w:tab/>
                </w:r>
                <w:r w:rsidR="00931F1C">
                  <w:rPr>
                    <w:noProof/>
                    <w:webHidden/>
                  </w:rPr>
                  <w:fldChar w:fldCharType="begin"/>
                </w:r>
                <w:r w:rsidR="00931F1C">
                  <w:rPr>
                    <w:noProof/>
                    <w:webHidden/>
                  </w:rPr>
                  <w:instrText xml:space="preserve"> PAGEREF _Toc504929757 \h </w:instrText>
                </w:r>
                <w:r w:rsidR="00931F1C">
                  <w:rPr>
                    <w:noProof/>
                    <w:webHidden/>
                  </w:rPr>
                </w:r>
                <w:r w:rsidR="00931F1C">
                  <w:rPr>
                    <w:noProof/>
                    <w:webHidden/>
                  </w:rPr>
                  <w:fldChar w:fldCharType="separate"/>
                </w:r>
                <w:r w:rsidR="00931F1C">
                  <w:rPr>
                    <w:noProof/>
                    <w:webHidden/>
                  </w:rPr>
                  <w:t>4</w:t>
                </w:r>
                <w:r w:rsidR="00931F1C">
                  <w:rPr>
                    <w:noProof/>
                    <w:webHidden/>
                  </w:rPr>
                  <w:fldChar w:fldCharType="end"/>
                </w:r>
              </w:hyperlink>
            </w:p>
            <w:p w:rsidR="00931F1C" w:rsidRDefault="00F36D88">
              <w:pPr>
                <w:pStyle w:val="TOC3"/>
                <w:rPr>
                  <w:rFonts w:eastAsiaTheme="minorEastAsia"/>
                  <w:noProof/>
                </w:rPr>
              </w:pPr>
              <w:hyperlink w:anchor="_Toc504929758" w:history="1">
                <w:r w:rsidR="00931F1C" w:rsidRPr="00676452">
                  <w:rPr>
                    <w:rStyle w:val="Hyperlink"/>
                    <w:noProof/>
                    <w:highlight w:val="cyan"/>
                  </w:rPr>
                  <w:t>2.4 Wireframes</w:t>
                </w:r>
                <w:r w:rsidR="00931F1C">
                  <w:rPr>
                    <w:noProof/>
                    <w:webHidden/>
                  </w:rPr>
                  <w:tab/>
                </w:r>
                <w:r w:rsidR="00931F1C">
                  <w:rPr>
                    <w:noProof/>
                    <w:webHidden/>
                  </w:rPr>
                  <w:fldChar w:fldCharType="begin"/>
                </w:r>
                <w:r w:rsidR="00931F1C">
                  <w:rPr>
                    <w:noProof/>
                    <w:webHidden/>
                  </w:rPr>
                  <w:instrText xml:space="preserve"> PAGEREF _Toc504929758 \h </w:instrText>
                </w:r>
                <w:r w:rsidR="00931F1C">
                  <w:rPr>
                    <w:noProof/>
                    <w:webHidden/>
                  </w:rPr>
                </w:r>
                <w:r w:rsidR="00931F1C">
                  <w:rPr>
                    <w:noProof/>
                    <w:webHidden/>
                  </w:rPr>
                  <w:fldChar w:fldCharType="separate"/>
                </w:r>
                <w:r w:rsidR="00931F1C">
                  <w:rPr>
                    <w:noProof/>
                    <w:webHidden/>
                  </w:rPr>
                  <w:t>5</w:t>
                </w:r>
                <w:r w:rsidR="00931F1C">
                  <w:rPr>
                    <w:noProof/>
                    <w:webHidden/>
                  </w:rPr>
                  <w:fldChar w:fldCharType="end"/>
                </w:r>
              </w:hyperlink>
            </w:p>
            <w:p w:rsidR="00931F1C" w:rsidRDefault="00F36D88">
              <w:pPr>
                <w:pStyle w:val="TOC1"/>
                <w:tabs>
                  <w:tab w:val="right" w:leader="dot" w:pos="9350"/>
                </w:tabs>
                <w:rPr>
                  <w:rFonts w:eastAsiaTheme="minorEastAsia"/>
                  <w:noProof/>
                </w:rPr>
              </w:pPr>
              <w:hyperlink w:anchor="_Toc504929759" w:history="1">
                <w:r w:rsidR="00931F1C" w:rsidRPr="00676452">
                  <w:rPr>
                    <w:rStyle w:val="Hyperlink"/>
                    <w:rFonts w:cstheme="minorHAnsi"/>
                    <w:noProof/>
                  </w:rPr>
                  <w:t>3 FUNCTIONAL REQUIREMENTS</w:t>
                </w:r>
                <w:r w:rsidR="00931F1C">
                  <w:rPr>
                    <w:noProof/>
                    <w:webHidden/>
                  </w:rPr>
                  <w:tab/>
                </w:r>
                <w:r w:rsidR="00931F1C">
                  <w:rPr>
                    <w:noProof/>
                    <w:webHidden/>
                  </w:rPr>
                  <w:fldChar w:fldCharType="begin"/>
                </w:r>
                <w:r w:rsidR="00931F1C">
                  <w:rPr>
                    <w:noProof/>
                    <w:webHidden/>
                  </w:rPr>
                  <w:instrText xml:space="preserve"> PAGEREF _Toc504929759 \h </w:instrText>
                </w:r>
                <w:r w:rsidR="00931F1C">
                  <w:rPr>
                    <w:noProof/>
                    <w:webHidden/>
                  </w:rPr>
                </w:r>
                <w:r w:rsidR="00931F1C">
                  <w:rPr>
                    <w:noProof/>
                    <w:webHidden/>
                  </w:rPr>
                  <w:fldChar w:fldCharType="separate"/>
                </w:r>
                <w:r w:rsidR="00931F1C">
                  <w:rPr>
                    <w:noProof/>
                    <w:webHidden/>
                  </w:rPr>
                  <w:t>7</w:t>
                </w:r>
                <w:r w:rsidR="00931F1C">
                  <w:rPr>
                    <w:noProof/>
                    <w:webHidden/>
                  </w:rPr>
                  <w:fldChar w:fldCharType="end"/>
                </w:r>
              </w:hyperlink>
            </w:p>
            <w:p w:rsidR="00931F1C" w:rsidRDefault="00F36D88">
              <w:pPr>
                <w:pStyle w:val="TOC3"/>
                <w:rPr>
                  <w:rFonts w:eastAsiaTheme="minorEastAsia"/>
                  <w:noProof/>
                </w:rPr>
              </w:pPr>
              <w:hyperlink w:anchor="_Toc504929760" w:history="1">
                <w:r w:rsidR="00931F1C" w:rsidRPr="00676452">
                  <w:rPr>
                    <w:rStyle w:val="Hyperlink"/>
                    <w:noProof/>
                  </w:rPr>
                  <w:t>3.1 Main Features</w:t>
                </w:r>
                <w:r w:rsidR="00931F1C">
                  <w:rPr>
                    <w:noProof/>
                    <w:webHidden/>
                  </w:rPr>
                  <w:tab/>
                </w:r>
                <w:r w:rsidR="00931F1C">
                  <w:rPr>
                    <w:noProof/>
                    <w:webHidden/>
                  </w:rPr>
                  <w:fldChar w:fldCharType="begin"/>
                </w:r>
                <w:r w:rsidR="00931F1C">
                  <w:rPr>
                    <w:noProof/>
                    <w:webHidden/>
                  </w:rPr>
                  <w:instrText xml:space="preserve"> PAGEREF _Toc504929760 \h </w:instrText>
                </w:r>
                <w:r w:rsidR="00931F1C">
                  <w:rPr>
                    <w:noProof/>
                    <w:webHidden/>
                  </w:rPr>
                </w:r>
                <w:r w:rsidR="00931F1C">
                  <w:rPr>
                    <w:noProof/>
                    <w:webHidden/>
                  </w:rPr>
                  <w:fldChar w:fldCharType="separate"/>
                </w:r>
                <w:r w:rsidR="00931F1C">
                  <w:rPr>
                    <w:noProof/>
                    <w:webHidden/>
                  </w:rPr>
                  <w:t>7</w:t>
                </w:r>
                <w:r w:rsidR="00931F1C">
                  <w:rPr>
                    <w:noProof/>
                    <w:webHidden/>
                  </w:rPr>
                  <w:fldChar w:fldCharType="end"/>
                </w:r>
              </w:hyperlink>
            </w:p>
            <w:p w:rsidR="00931F1C" w:rsidRDefault="00F36D88">
              <w:pPr>
                <w:pStyle w:val="TOC3"/>
                <w:rPr>
                  <w:rFonts w:eastAsiaTheme="minorEastAsia"/>
                  <w:noProof/>
                </w:rPr>
              </w:pPr>
              <w:hyperlink w:anchor="_Toc504929761" w:history="1">
                <w:r w:rsidR="00931F1C" w:rsidRPr="00676452">
                  <w:rPr>
                    <w:rStyle w:val="Hyperlink"/>
                    <w:noProof/>
                    <w:highlight w:val="cyan"/>
                  </w:rPr>
                  <w:t>3.2 Use Cases</w:t>
                </w:r>
                <w:r w:rsidR="00931F1C">
                  <w:rPr>
                    <w:noProof/>
                    <w:webHidden/>
                  </w:rPr>
                  <w:tab/>
                </w:r>
                <w:r w:rsidR="00931F1C">
                  <w:rPr>
                    <w:noProof/>
                    <w:webHidden/>
                  </w:rPr>
                  <w:fldChar w:fldCharType="begin"/>
                </w:r>
                <w:r w:rsidR="00931F1C">
                  <w:rPr>
                    <w:noProof/>
                    <w:webHidden/>
                  </w:rPr>
                  <w:instrText xml:space="preserve"> PAGEREF _Toc504929761 \h </w:instrText>
                </w:r>
                <w:r w:rsidR="00931F1C">
                  <w:rPr>
                    <w:noProof/>
                    <w:webHidden/>
                  </w:rPr>
                </w:r>
                <w:r w:rsidR="00931F1C">
                  <w:rPr>
                    <w:noProof/>
                    <w:webHidden/>
                  </w:rPr>
                  <w:fldChar w:fldCharType="separate"/>
                </w:r>
                <w:r w:rsidR="00931F1C">
                  <w:rPr>
                    <w:noProof/>
                    <w:webHidden/>
                  </w:rPr>
                  <w:t>7</w:t>
                </w:r>
                <w:r w:rsidR="00931F1C">
                  <w:rPr>
                    <w:noProof/>
                    <w:webHidden/>
                  </w:rPr>
                  <w:fldChar w:fldCharType="end"/>
                </w:r>
              </w:hyperlink>
            </w:p>
            <w:p w:rsidR="00931F1C" w:rsidRDefault="00F36D88">
              <w:pPr>
                <w:pStyle w:val="TOC3"/>
                <w:rPr>
                  <w:rFonts w:eastAsiaTheme="minorEastAsia"/>
                  <w:noProof/>
                </w:rPr>
              </w:pPr>
              <w:hyperlink w:anchor="_Toc504929762" w:history="1">
                <w:r w:rsidR="00931F1C" w:rsidRPr="00676452">
                  <w:rPr>
                    <w:rStyle w:val="Hyperlink"/>
                    <w:noProof/>
                    <w:highlight w:val="cyan"/>
                  </w:rPr>
                  <w:t>3.3 Use case diagrams</w:t>
                </w:r>
                <w:r w:rsidR="00931F1C">
                  <w:rPr>
                    <w:noProof/>
                    <w:webHidden/>
                  </w:rPr>
                  <w:tab/>
                </w:r>
                <w:r w:rsidR="00931F1C">
                  <w:rPr>
                    <w:noProof/>
                    <w:webHidden/>
                  </w:rPr>
                  <w:fldChar w:fldCharType="begin"/>
                </w:r>
                <w:r w:rsidR="00931F1C">
                  <w:rPr>
                    <w:noProof/>
                    <w:webHidden/>
                  </w:rPr>
                  <w:instrText xml:space="preserve"> PAGEREF _Toc504929762 \h </w:instrText>
                </w:r>
                <w:r w:rsidR="00931F1C">
                  <w:rPr>
                    <w:noProof/>
                    <w:webHidden/>
                  </w:rPr>
                </w:r>
                <w:r w:rsidR="00931F1C">
                  <w:rPr>
                    <w:noProof/>
                    <w:webHidden/>
                  </w:rPr>
                  <w:fldChar w:fldCharType="separate"/>
                </w:r>
                <w:r w:rsidR="00931F1C">
                  <w:rPr>
                    <w:noProof/>
                    <w:webHidden/>
                  </w:rPr>
                  <w:t>13</w:t>
                </w:r>
                <w:r w:rsidR="00931F1C">
                  <w:rPr>
                    <w:noProof/>
                    <w:webHidden/>
                  </w:rPr>
                  <w:fldChar w:fldCharType="end"/>
                </w:r>
              </w:hyperlink>
            </w:p>
            <w:p w:rsidR="00931F1C" w:rsidRDefault="00F36D88">
              <w:pPr>
                <w:pStyle w:val="TOC1"/>
                <w:tabs>
                  <w:tab w:val="right" w:leader="dot" w:pos="9350"/>
                </w:tabs>
                <w:rPr>
                  <w:rFonts w:eastAsiaTheme="minorEastAsia"/>
                  <w:noProof/>
                </w:rPr>
              </w:pPr>
              <w:hyperlink w:anchor="_Toc504929763" w:history="1">
                <w:r w:rsidR="00931F1C" w:rsidRPr="00676452">
                  <w:rPr>
                    <w:rStyle w:val="Hyperlink"/>
                    <w:rFonts w:cstheme="minorHAnsi"/>
                    <w:noProof/>
                    <w:highlight w:val="cyan"/>
                  </w:rPr>
                  <w:t>4 EXTERNAL INTERFACE REQUIREMENTS</w:t>
                </w:r>
                <w:r w:rsidR="00931F1C">
                  <w:rPr>
                    <w:noProof/>
                    <w:webHidden/>
                  </w:rPr>
                  <w:tab/>
                </w:r>
                <w:r w:rsidR="00931F1C">
                  <w:rPr>
                    <w:noProof/>
                    <w:webHidden/>
                  </w:rPr>
                  <w:fldChar w:fldCharType="begin"/>
                </w:r>
                <w:r w:rsidR="00931F1C">
                  <w:rPr>
                    <w:noProof/>
                    <w:webHidden/>
                  </w:rPr>
                  <w:instrText xml:space="preserve"> PAGEREF _Toc504929763 \h </w:instrText>
                </w:r>
                <w:r w:rsidR="00931F1C">
                  <w:rPr>
                    <w:noProof/>
                    <w:webHidden/>
                  </w:rPr>
                </w:r>
                <w:r w:rsidR="00931F1C">
                  <w:rPr>
                    <w:noProof/>
                    <w:webHidden/>
                  </w:rPr>
                  <w:fldChar w:fldCharType="separate"/>
                </w:r>
                <w:r w:rsidR="00931F1C">
                  <w:rPr>
                    <w:noProof/>
                    <w:webHidden/>
                  </w:rPr>
                  <w:t>13</w:t>
                </w:r>
                <w:r w:rsidR="00931F1C">
                  <w:rPr>
                    <w:noProof/>
                    <w:webHidden/>
                  </w:rPr>
                  <w:fldChar w:fldCharType="end"/>
                </w:r>
              </w:hyperlink>
            </w:p>
            <w:p w:rsidR="00931F1C" w:rsidRDefault="00F36D88">
              <w:pPr>
                <w:pStyle w:val="TOC3"/>
                <w:rPr>
                  <w:rFonts w:eastAsiaTheme="minorEastAsia"/>
                  <w:noProof/>
                </w:rPr>
              </w:pPr>
              <w:hyperlink w:anchor="_Toc504929764" w:history="1">
                <w:r w:rsidR="00931F1C" w:rsidRPr="00676452">
                  <w:rPr>
                    <w:rStyle w:val="Hyperlink"/>
                    <w:noProof/>
                    <w:highlight w:val="cyan"/>
                  </w:rPr>
                  <w:t>4.1 User Interfaces</w:t>
                </w:r>
                <w:r w:rsidR="00931F1C">
                  <w:rPr>
                    <w:noProof/>
                    <w:webHidden/>
                  </w:rPr>
                  <w:tab/>
                </w:r>
                <w:r w:rsidR="00931F1C">
                  <w:rPr>
                    <w:noProof/>
                    <w:webHidden/>
                  </w:rPr>
                  <w:fldChar w:fldCharType="begin"/>
                </w:r>
                <w:r w:rsidR="00931F1C">
                  <w:rPr>
                    <w:noProof/>
                    <w:webHidden/>
                  </w:rPr>
                  <w:instrText xml:space="preserve"> PAGEREF _Toc504929764 \h </w:instrText>
                </w:r>
                <w:r w:rsidR="00931F1C">
                  <w:rPr>
                    <w:noProof/>
                    <w:webHidden/>
                  </w:rPr>
                </w:r>
                <w:r w:rsidR="00931F1C">
                  <w:rPr>
                    <w:noProof/>
                    <w:webHidden/>
                  </w:rPr>
                  <w:fldChar w:fldCharType="separate"/>
                </w:r>
                <w:r w:rsidR="00931F1C">
                  <w:rPr>
                    <w:noProof/>
                    <w:webHidden/>
                  </w:rPr>
                  <w:t>13</w:t>
                </w:r>
                <w:r w:rsidR="00931F1C">
                  <w:rPr>
                    <w:noProof/>
                    <w:webHidden/>
                  </w:rPr>
                  <w:fldChar w:fldCharType="end"/>
                </w:r>
              </w:hyperlink>
            </w:p>
            <w:p w:rsidR="00931F1C" w:rsidRDefault="00F36D88">
              <w:pPr>
                <w:pStyle w:val="TOC3"/>
                <w:rPr>
                  <w:rFonts w:eastAsiaTheme="minorEastAsia"/>
                  <w:noProof/>
                </w:rPr>
              </w:pPr>
              <w:hyperlink w:anchor="_Toc504929765" w:history="1">
                <w:r w:rsidR="00931F1C" w:rsidRPr="00676452">
                  <w:rPr>
                    <w:rStyle w:val="Hyperlink"/>
                    <w:noProof/>
                    <w:highlight w:val="cyan"/>
                  </w:rPr>
                  <w:t>4.2 Hardware Interfaces</w:t>
                </w:r>
                <w:r w:rsidR="00931F1C">
                  <w:rPr>
                    <w:noProof/>
                    <w:webHidden/>
                  </w:rPr>
                  <w:tab/>
                </w:r>
                <w:r w:rsidR="00931F1C">
                  <w:rPr>
                    <w:noProof/>
                    <w:webHidden/>
                  </w:rPr>
                  <w:fldChar w:fldCharType="begin"/>
                </w:r>
                <w:r w:rsidR="00931F1C">
                  <w:rPr>
                    <w:noProof/>
                    <w:webHidden/>
                  </w:rPr>
                  <w:instrText xml:space="preserve"> PAGEREF _Toc504929765 \h </w:instrText>
                </w:r>
                <w:r w:rsidR="00931F1C">
                  <w:rPr>
                    <w:noProof/>
                    <w:webHidden/>
                  </w:rPr>
                </w:r>
                <w:r w:rsidR="00931F1C">
                  <w:rPr>
                    <w:noProof/>
                    <w:webHidden/>
                  </w:rPr>
                  <w:fldChar w:fldCharType="separate"/>
                </w:r>
                <w:r w:rsidR="00931F1C">
                  <w:rPr>
                    <w:noProof/>
                    <w:webHidden/>
                  </w:rPr>
                  <w:t>13</w:t>
                </w:r>
                <w:r w:rsidR="00931F1C">
                  <w:rPr>
                    <w:noProof/>
                    <w:webHidden/>
                  </w:rPr>
                  <w:fldChar w:fldCharType="end"/>
                </w:r>
              </w:hyperlink>
            </w:p>
            <w:p w:rsidR="00931F1C" w:rsidRDefault="00F36D88">
              <w:pPr>
                <w:pStyle w:val="TOC3"/>
                <w:rPr>
                  <w:rFonts w:eastAsiaTheme="minorEastAsia"/>
                  <w:noProof/>
                </w:rPr>
              </w:pPr>
              <w:hyperlink w:anchor="_Toc504929766" w:history="1">
                <w:r w:rsidR="00931F1C" w:rsidRPr="00676452">
                  <w:rPr>
                    <w:rStyle w:val="Hyperlink"/>
                    <w:noProof/>
                    <w:highlight w:val="cyan"/>
                  </w:rPr>
                  <w:t>4.3 Software Interfaces</w:t>
                </w:r>
                <w:r w:rsidR="00931F1C">
                  <w:rPr>
                    <w:noProof/>
                    <w:webHidden/>
                  </w:rPr>
                  <w:tab/>
                </w:r>
                <w:r w:rsidR="00931F1C">
                  <w:rPr>
                    <w:noProof/>
                    <w:webHidden/>
                  </w:rPr>
                  <w:fldChar w:fldCharType="begin"/>
                </w:r>
                <w:r w:rsidR="00931F1C">
                  <w:rPr>
                    <w:noProof/>
                    <w:webHidden/>
                  </w:rPr>
                  <w:instrText xml:space="preserve"> PAGEREF _Toc504929766 \h </w:instrText>
                </w:r>
                <w:r w:rsidR="00931F1C">
                  <w:rPr>
                    <w:noProof/>
                    <w:webHidden/>
                  </w:rPr>
                </w:r>
                <w:r w:rsidR="00931F1C">
                  <w:rPr>
                    <w:noProof/>
                    <w:webHidden/>
                  </w:rPr>
                  <w:fldChar w:fldCharType="separate"/>
                </w:r>
                <w:r w:rsidR="00931F1C">
                  <w:rPr>
                    <w:noProof/>
                    <w:webHidden/>
                  </w:rPr>
                  <w:t>14</w:t>
                </w:r>
                <w:r w:rsidR="00931F1C">
                  <w:rPr>
                    <w:noProof/>
                    <w:webHidden/>
                  </w:rPr>
                  <w:fldChar w:fldCharType="end"/>
                </w:r>
              </w:hyperlink>
            </w:p>
            <w:p w:rsidR="00931F1C" w:rsidRDefault="00F36D88">
              <w:pPr>
                <w:pStyle w:val="TOC3"/>
                <w:rPr>
                  <w:rFonts w:eastAsiaTheme="minorEastAsia"/>
                  <w:noProof/>
                </w:rPr>
              </w:pPr>
              <w:hyperlink w:anchor="_Toc504929767" w:history="1">
                <w:r w:rsidR="00931F1C" w:rsidRPr="00676452">
                  <w:rPr>
                    <w:rStyle w:val="Hyperlink"/>
                    <w:noProof/>
                  </w:rPr>
                  <w:t>4.4 Hardware Requirements</w:t>
                </w:r>
                <w:r w:rsidR="00931F1C">
                  <w:rPr>
                    <w:noProof/>
                    <w:webHidden/>
                  </w:rPr>
                  <w:tab/>
                </w:r>
                <w:r w:rsidR="00931F1C">
                  <w:rPr>
                    <w:noProof/>
                    <w:webHidden/>
                  </w:rPr>
                  <w:fldChar w:fldCharType="begin"/>
                </w:r>
                <w:r w:rsidR="00931F1C">
                  <w:rPr>
                    <w:noProof/>
                    <w:webHidden/>
                  </w:rPr>
                  <w:instrText xml:space="preserve"> PAGEREF _Toc504929767 \h </w:instrText>
                </w:r>
                <w:r w:rsidR="00931F1C">
                  <w:rPr>
                    <w:noProof/>
                    <w:webHidden/>
                  </w:rPr>
                </w:r>
                <w:r w:rsidR="00931F1C">
                  <w:rPr>
                    <w:noProof/>
                    <w:webHidden/>
                  </w:rPr>
                  <w:fldChar w:fldCharType="separate"/>
                </w:r>
                <w:r w:rsidR="00931F1C">
                  <w:rPr>
                    <w:noProof/>
                    <w:webHidden/>
                  </w:rPr>
                  <w:t>15</w:t>
                </w:r>
                <w:r w:rsidR="00931F1C">
                  <w:rPr>
                    <w:noProof/>
                    <w:webHidden/>
                  </w:rPr>
                  <w:fldChar w:fldCharType="end"/>
                </w:r>
              </w:hyperlink>
            </w:p>
            <w:p w:rsidR="00987BE9" w:rsidRDefault="00987BE9" w:rsidP="00987BE9">
              <w:pPr>
                <w:rPr>
                  <w:b/>
                  <w:bCs/>
                  <w:noProof/>
                </w:rPr>
              </w:pPr>
              <w:r>
                <w:rPr>
                  <w:b/>
                  <w:bCs/>
                  <w:noProof/>
                </w:rPr>
                <w:fldChar w:fldCharType="end"/>
              </w:r>
            </w:p>
          </w:sdtContent>
        </w:sdt>
        <w:p w:rsidR="00A73A19" w:rsidRDefault="00F36D88" w:rsidP="00987BE9">
          <w:pPr>
            <w:pStyle w:val="TOCHeading"/>
          </w:pPr>
        </w:p>
      </w:sdtContent>
    </w:sdt>
    <w:p w:rsidR="00A73A19" w:rsidRDefault="00A73A19">
      <w:pPr>
        <w:rPr>
          <w:rFonts w:asciiTheme="majorHAnsi" w:eastAsiaTheme="majorEastAsia" w:hAnsiTheme="majorHAnsi" w:cstheme="majorBidi"/>
          <w:color w:val="2F5496" w:themeColor="accent1" w:themeShade="BF"/>
          <w:sz w:val="32"/>
          <w:szCs w:val="32"/>
        </w:rPr>
      </w:pPr>
      <w:r>
        <w:br w:type="page"/>
      </w:r>
    </w:p>
    <w:p w:rsidR="00D257EB" w:rsidRPr="00A61FF6" w:rsidRDefault="00D257EB" w:rsidP="00A61FF6">
      <w:pPr>
        <w:pStyle w:val="Heading1"/>
        <w:rPr>
          <w:rFonts w:asciiTheme="minorHAnsi" w:hAnsiTheme="minorHAnsi" w:cstheme="minorHAnsi"/>
          <w:b/>
        </w:rPr>
      </w:pPr>
      <w:bookmarkStart w:id="0" w:name="_Toc503816355"/>
      <w:bookmarkStart w:id="1" w:name="_Toc504929748"/>
      <w:r w:rsidRPr="00A61FF6">
        <w:rPr>
          <w:rFonts w:asciiTheme="minorHAnsi" w:hAnsiTheme="minorHAnsi" w:cstheme="minorHAnsi"/>
          <w:b/>
        </w:rPr>
        <w:lastRenderedPageBreak/>
        <w:t>1 INTRODUCTION</w:t>
      </w:r>
      <w:bookmarkEnd w:id="0"/>
      <w:bookmarkEnd w:id="1"/>
    </w:p>
    <w:p w:rsidR="00D257EB" w:rsidRPr="00A61FF6" w:rsidRDefault="00A73A19" w:rsidP="00A61FF6">
      <w:pPr>
        <w:pStyle w:val="Heading3"/>
        <w:rPr>
          <w:b/>
          <w:color w:val="000000" w:themeColor="text1"/>
        </w:rPr>
      </w:pPr>
      <w:bookmarkStart w:id="2" w:name="_Toc503816356"/>
      <w:bookmarkStart w:id="3" w:name="_Toc504929749"/>
      <w:r w:rsidRPr="00A61FF6">
        <w:rPr>
          <w:b/>
          <w:color w:val="000000" w:themeColor="text1"/>
        </w:rPr>
        <w:t xml:space="preserve">1.1 </w:t>
      </w:r>
      <w:r w:rsidR="00D257EB" w:rsidRPr="00A61FF6">
        <w:rPr>
          <w:b/>
          <w:color w:val="000000" w:themeColor="text1"/>
        </w:rPr>
        <w:t>Purpose</w:t>
      </w:r>
      <w:bookmarkEnd w:id="2"/>
      <w:bookmarkEnd w:id="3"/>
    </w:p>
    <w:p w:rsidR="00D257EB" w:rsidRPr="00D257EB" w:rsidRDefault="00FE13D6" w:rsidP="0003167C">
      <w:r>
        <w:t xml:space="preserve">SRS version </w:t>
      </w:r>
      <w:r w:rsidR="0073196B">
        <w:t>2</w:t>
      </w:r>
      <w:r>
        <w:t xml:space="preserve">.0 for Group16 </w:t>
      </w:r>
      <w:r w:rsidR="00E44C53">
        <w:t>Scrum Manager</w:t>
      </w:r>
    </w:p>
    <w:p w:rsidR="00B73E1C" w:rsidRPr="00A61FF6" w:rsidRDefault="00A73A19" w:rsidP="00A61FF6">
      <w:pPr>
        <w:pStyle w:val="Heading3"/>
        <w:rPr>
          <w:b/>
          <w:color w:val="000000" w:themeColor="text1"/>
        </w:rPr>
      </w:pPr>
      <w:bookmarkStart w:id="4" w:name="_Toc503816357"/>
      <w:bookmarkStart w:id="5" w:name="_Toc504929750"/>
      <w:r w:rsidRPr="00A61FF6">
        <w:rPr>
          <w:b/>
          <w:color w:val="000000" w:themeColor="text1"/>
        </w:rPr>
        <w:t xml:space="preserve">1.2 </w:t>
      </w:r>
      <w:r w:rsidR="00B73E1C" w:rsidRPr="00A61FF6">
        <w:rPr>
          <w:b/>
          <w:color w:val="000000" w:themeColor="text1"/>
        </w:rPr>
        <w:t>Project Summary</w:t>
      </w:r>
      <w:bookmarkEnd w:id="4"/>
      <w:bookmarkEnd w:id="5"/>
    </w:p>
    <w:p w:rsidR="00B73E1C" w:rsidRDefault="00E44C53" w:rsidP="0003167C">
      <w:r>
        <w:t>A project management interface based on the scrum development process.</w:t>
      </w:r>
    </w:p>
    <w:p w:rsidR="00D86B31" w:rsidRPr="00A61FF6" w:rsidRDefault="00A73A19" w:rsidP="00A61FF6">
      <w:pPr>
        <w:pStyle w:val="Heading3"/>
        <w:rPr>
          <w:b/>
          <w:color w:val="000000" w:themeColor="text1"/>
        </w:rPr>
      </w:pPr>
      <w:bookmarkStart w:id="6" w:name="_Toc503816358"/>
      <w:bookmarkStart w:id="7" w:name="_Toc504929751"/>
      <w:r w:rsidRPr="00A61FF6">
        <w:rPr>
          <w:b/>
          <w:color w:val="000000" w:themeColor="text1"/>
        </w:rPr>
        <w:t xml:space="preserve">1.3 </w:t>
      </w:r>
      <w:r w:rsidR="00D86B31" w:rsidRPr="00A61FF6">
        <w:rPr>
          <w:b/>
          <w:color w:val="000000" w:themeColor="text1"/>
        </w:rPr>
        <w:t>Target Platform(s) / Operating System(s) Supported</w:t>
      </w:r>
      <w:bookmarkEnd w:id="6"/>
      <w:bookmarkEnd w:id="7"/>
    </w:p>
    <w:p w:rsidR="00987C8E" w:rsidRDefault="00987C8E" w:rsidP="00FE13D6">
      <w:pPr>
        <w:pStyle w:val="ListParagraph"/>
        <w:numPr>
          <w:ilvl w:val="0"/>
          <w:numId w:val="7"/>
        </w:numPr>
      </w:pPr>
      <w:r>
        <w:t>Windows</w:t>
      </w:r>
    </w:p>
    <w:p w:rsidR="00987C8E" w:rsidRDefault="00987C8E" w:rsidP="00FE13D6">
      <w:pPr>
        <w:pStyle w:val="ListParagraph"/>
        <w:numPr>
          <w:ilvl w:val="0"/>
          <w:numId w:val="7"/>
        </w:numPr>
      </w:pPr>
      <w:r>
        <w:t>Linux</w:t>
      </w:r>
    </w:p>
    <w:p w:rsidR="00987C8E" w:rsidRPr="00D86B31" w:rsidRDefault="00987C8E" w:rsidP="00FE13D6">
      <w:pPr>
        <w:pStyle w:val="ListParagraph"/>
        <w:numPr>
          <w:ilvl w:val="0"/>
          <w:numId w:val="7"/>
        </w:numPr>
      </w:pPr>
      <w:r>
        <w:t>Mac</w:t>
      </w:r>
    </w:p>
    <w:p w:rsidR="009975B0" w:rsidRDefault="00A73A19" w:rsidP="00A61FF6">
      <w:pPr>
        <w:pStyle w:val="Heading3"/>
        <w:rPr>
          <w:b/>
          <w:color w:val="000000" w:themeColor="text1"/>
        </w:rPr>
      </w:pPr>
      <w:bookmarkStart w:id="8" w:name="_Toc503816359"/>
      <w:bookmarkStart w:id="9" w:name="_Toc504929752"/>
      <w:r w:rsidRPr="00A61FF6">
        <w:rPr>
          <w:b/>
          <w:color w:val="000000" w:themeColor="text1"/>
        </w:rPr>
        <w:t xml:space="preserve">1.4 </w:t>
      </w:r>
      <w:r w:rsidR="009975B0" w:rsidRPr="00A61FF6">
        <w:rPr>
          <w:b/>
          <w:color w:val="000000" w:themeColor="text1"/>
        </w:rPr>
        <w:t>Tools/APIs/</w:t>
      </w:r>
      <w:r w:rsidR="00B73E1C" w:rsidRPr="00A61FF6">
        <w:rPr>
          <w:b/>
          <w:color w:val="000000" w:themeColor="text1"/>
        </w:rPr>
        <w:t>Development Environment/</w:t>
      </w:r>
      <w:r w:rsidR="009975B0" w:rsidRPr="00A61FF6">
        <w:rPr>
          <w:b/>
          <w:color w:val="000000" w:themeColor="text1"/>
        </w:rPr>
        <w:t>Programming Languages</w:t>
      </w:r>
      <w:bookmarkEnd w:id="8"/>
      <w:bookmarkEnd w:id="9"/>
    </w:p>
    <w:p w:rsidR="00987C8E" w:rsidRDefault="00987C8E" w:rsidP="00FE13D6">
      <w:pPr>
        <w:pStyle w:val="ListParagraph"/>
        <w:numPr>
          <w:ilvl w:val="0"/>
          <w:numId w:val="6"/>
        </w:numPr>
      </w:pPr>
      <w:r>
        <w:t>This project will by using Python 3.6  32bit</w:t>
      </w:r>
      <w:r w:rsidR="00E859FA">
        <w:t>,</w:t>
      </w:r>
      <w:r>
        <w:t xml:space="preserve"> the included tkinter library</w:t>
      </w:r>
      <w:r w:rsidR="00B42383">
        <w:t>,</w:t>
      </w:r>
      <w:r w:rsidR="00E859FA">
        <w:t xml:space="preserve"> MySQLdb library</w:t>
      </w:r>
    </w:p>
    <w:p w:rsidR="00FE13D6" w:rsidRDefault="00F36D88" w:rsidP="00FE13D6">
      <w:pPr>
        <w:pStyle w:val="ListParagraph"/>
        <w:numPr>
          <w:ilvl w:val="1"/>
          <w:numId w:val="6"/>
        </w:numPr>
      </w:pPr>
      <w:hyperlink r:id="rId8" w:history="1">
        <w:r w:rsidR="00E859FA" w:rsidRPr="00471133">
          <w:rPr>
            <w:rStyle w:val="Hyperlink"/>
          </w:rPr>
          <w:t>https://www.python.org/downloads/release/python-360/</w:t>
        </w:r>
      </w:hyperlink>
    </w:p>
    <w:p w:rsidR="00E859FA" w:rsidRDefault="00F36D88" w:rsidP="00E859FA">
      <w:pPr>
        <w:pStyle w:val="ListParagraph"/>
        <w:numPr>
          <w:ilvl w:val="1"/>
          <w:numId w:val="6"/>
        </w:numPr>
      </w:pPr>
      <w:hyperlink r:id="rId9" w:history="1">
        <w:r w:rsidR="00B42383" w:rsidRPr="00471133">
          <w:rPr>
            <w:rStyle w:val="Hyperlink"/>
          </w:rPr>
          <w:t>https://stackoverflow.com/questions/372885/how-do-i-connect-to-a-mysql-database-in-python</w:t>
        </w:r>
      </w:hyperlink>
    </w:p>
    <w:p w:rsidR="00FE13D6" w:rsidRDefault="00FE13D6" w:rsidP="00FE13D6">
      <w:pPr>
        <w:pStyle w:val="ListParagraph"/>
        <w:numPr>
          <w:ilvl w:val="0"/>
          <w:numId w:val="6"/>
        </w:numPr>
      </w:pPr>
      <w:r>
        <w:t>IDE will be Jetbrains PyCharm</w:t>
      </w:r>
    </w:p>
    <w:p w:rsidR="00FE13D6" w:rsidRDefault="00FE13D6" w:rsidP="00FE13D6">
      <w:pPr>
        <w:pStyle w:val="ListParagraph"/>
        <w:numPr>
          <w:ilvl w:val="1"/>
          <w:numId w:val="6"/>
        </w:numPr>
      </w:pPr>
      <w:r w:rsidRPr="00FE13D6">
        <w:t>https://www.jetbrains.com/pycharm/</w:t>
      </w:r>
    </w:p>
    <w:p w:rsidR="00FE13D6" w:rsidRDefault="00FE13D6" w:rsidP="00FE13D6">
      <w:pPr>
        <w:pStyle w:val="ListParagraph"/>
        <w:numPr>
          <w:ilvl w:val="0"/>
          <w:numId w:val="6"/>
        </w:numPr>
      </w:pPr>
      <w:r>
        <w:t xml:space="preserve">Version Control will be managed through GitHub </w:t>
      </w:r>
    </w:p>
    <w:p w:rsidR="00E859FA" w:rsidRDefault="00F36D88" w:rsidP="00E859FA">
      <w:pPr>
        <w:pStyle w:val="ListParagraph"/>
        <w:numPr>
          <w:ilvl w:val="1"/>
          <w:numId w:val="6"/>
        </w:numPr>
      </w:pPr>
      <w:hyperlink r:id="rId10" w:history="1">
        <w:r w:rsidR="00E859FA" w:rsidRPr="00471133">
          <w:rPr>
            <w:rStyle w:val="Hyperlink"/>
          </w:rPr>
          <w:t>https://github.com/CEN3031-group16/GroupProject</w:t>
        </w:r>
      </w:hyperlink>
    </w:p>
    <w:p w:rsidR="00D257EB" w:rsidRPr="00A61FF6" w:rsidRDefault="00D257EB" w:rsidP="00A61FF6">
      <w:pPr>
        <w:pStyle w:val="Heading1"/>
        <w:rPr>
          <w:rFonts w:asciiTheme="minorHAnsi" w:hAnsiTheme="minorHAnsi" w:cstheme="minorHAnsi"/>
          <w:b/>
        </w:rPr>
      </w:pPr>
      <w:bookmarkStart w:id="10" w:name="_Toc503816360"/>
      <w:bookmarkStart w:id="11" w:name="_Toc504929753"/>
      <w:r w:rsidRPr="00A61FF6">
        <w:rPr>
          <w:rFonts w:asciiTheme="minorHAnsi" w:hAnsiTheme="minorHAnsi" w:cstheme="minorHAnsi"/>
          <w:b/>
        </w:rPr>
        <w:t>2 SYSTEM DESCRIPTION</w:t>
      </w:r>
      <w:bookmarkEnd w:id="10"/>
      <w:bookmarkEnd w:id="11"/>
    </w:p>
    <w:p w:rsidR="002768E3" w:rsidRDefault="00E44C53" w:rsidP="00A61FF6">
      <w:r>
        <w:t>This system will allow teams to visually manage development projects, track development progre</w:t>
      </w:r>
      <w:r w:rsidR="002768E3">
        <w:t>ss, and communicate efficiently through an intuitive GUI</w:t>
      </w:r>
    </w:p>
    <w:p w:rsidR="00E44C53" w:rsidRDefault="001B5267" w:rsidP="00A61FF6">
      <w:r>
        <w:t>System will connect to a</w:t>
      </w:r>
      <w:r w:rsidR="002768E3">
        <w:t xml:space="preserve"> </w:t>
      </w:r>
      <w:r>
        <w:t xml:space="preserve">remote MySQL server @ </w:t>
      </w:r>
      <w:r w:rsidRPr="001B5267">
        <w:t>173.230.136.241</w:t>
      </w:r>
      <w:r>
        <w:t xml:space="preserve"> to store project data so that multiple users across different workstation and platforms can work on the same project with synchronized data. User PC must be connected to the internet for the application to function.</w:t>
      </w:r>
    </w:p>
    <w:p w:rsidR="00B60F3B" w:rsidRDefault="001B5267" w:rsidP="00A61FF6">
      <w:r>
        <w:t>System will model the Scrum agile development process.  Backlo</w:t>
      </w:r>
      <w:r w:rsidR="00B60F3B">
        <w:t xml:space="preserve">g items will be stored in the database as cards </w:t>
      </w:r>
      <w:r>
        <w:t>that will have foreign ke</w:t>
      </w:r>
      <w:r w:rsidR="00B60F3B">
        <w:t>ys associated with an assigned user, a sprint cycle, and a link to explore code hosted on GitHub. Cards will have type ‘Epic’, ‘User Story’, ‘Feature’, ‘Bug’, ‘Re-Factor’</w:t>
      </w:r>
      <w:r w:rsidR="004405A7">
        <w:t>, and ‘Complete’</w:t>
      </w:r>
      <w:r w:rsidR="00B60F3B">
        <w:t xml:space="preserve">. Cards will be represented in code as </w:t>
      </w:r>
      <w:r w:rsidR="004405A7">
        <w:t>distinct objects</w:t>
      </w:r>
      <w:r w:rsidR="00B60F3B">
        <w:t xml:space="preserve"> in a map hashed by a card’s unique table key.</w:t>
      </w:r>
      <w:r w:rsidR="004405A7">
        <w:t xml:space="preserve">  </w:t>
      </w:r>
    </w:p>
    <w:p w:rsidR="001B5267" w:rsidRDefault="00B60F3B" w:rsidP="00A61FF6">
      <w:r>
        <w:t>Users will have privilege levels based on role, only admi</w:t>
      </w:r>
      <w:r w:rsidR="005C0D26">
        <w:t>ns can create new projects, new users, assign user roles and</w:t>
      </w:r>
      <w:r>
        <w:t xml:space="preserve"> everything below.  Scrum masters can finalize backlog items as complete</w:t>
      </w:r>
      <w:r w:rsidR="004405A7">
        <w:t>,</w:t>
      </w:r>
      <w:r w:rsidR="005C0D26">
        <w:t xml:space="preserve"> move cards back to the backlog for bugs or refactoring, initiate</w:t>
      </w:r>
      <w:r w:rsidR="004405A7">
        <w:t xml:space="preserve"> Sprints, assign cards to users, </w:t>
      </w:r>
      <w:r w:rsidR="00EB49AB">
        <w:t>and lock</w:t>
      </w:r>
      <w:r w:rsidR="004405A7">
        <w:t xml:space="preserve"> a card to a dev user, and everything below.  Dev users can assign cards to themselves, comment on cards, </w:t>
      </w:r>
      <w:r w:rsidR="005C0D26">
        <w:t xml:space="preserve">create new cards, </w:t>
      </w:r>
      <w:r w:rsidR="004405A7">
        <w:t>submit cards for review, link cards to code, un-assign themselves from cards unless locked, and change their own password.</w:t>
      </w:r>
    </w:p>
    <w:p w:rsidR="004405A7" w:rsidRDefault="004405A7" w:rsidP="00A61FF6">
      <w:r>
        <w:t xml:space="preserve">Sprint Cycles will be stored in the database with a unique key, </w:t>
      </w:r>
      <w:r w:rsidR="005C0D26">
        <w:t>start date, and due date.  Assigning cards to sprint cycles will occur by populating a card sprint cycle field with the unique key.  If a user is assigned to a card that is assigned to a sprint, that user is assigned to the sprint.</w:t>
      </w:r>
    </w:p>
    <w:p w:rsidR="005C0D26" w:rsidRDefault="005C0D26" w:rsidP="00A61FF6">
      <w:r>
        <w:lastRenderedPageBreak/>
        <w:t xml:space="preserve">Comment will be stored in the database in a comment table with a unique identification key, a </w:t>
      </w:r>
      <w:r w:rsidR="00EB49AB">
        <w:t>timestamp</w:t>
      </w:r>
      <w:r>
        <w:t>, and foreign keys that associated with users, cards, and sprints.</w:t>
      </w:r>
    </w:p>
    <w:p w:rsidR="005C0D26" w:rsidRDefault="005C0D26" w:rsidP="00A61FF6"/>
    <w:p w:rsidR="007E31AD" w:rsidRDefault="007E31AD" w:rsidP="00A61FF6">
      <w:r>
        <w:t>Users will be required to authenticate upon opening the application.  Login credentials will not be cached locally.</w:t>
      </w:r>
    </w:p>
    <w:p w:rsidR="005C0D26" w:rsidRDefault="00EB49AB" w:rsidP="00A61FF6">
      <w:r>
        <w:t>Startup</w:t>
      </w:r>
      <w:r w:rsidR="005C0D26">
        <w:t xml:space="preserve"> GUI will be a dashboard that displays current sprint details in the center, backlog on the left</w:t>
      </w:r>
      <w:r>
        <w:t>, list</w:t>
      </w:r>
      <w:r w:rsidR="007E31AD">
        <w:t xml:space="preserve"> of all comments ordered by date on the right.  Center display will be different based on user role.</w:t>
      </w:r>
    </w:p>
    <w:p w:rsidR="007E31AD" w:rsidRDefault="007E31AD" w:rsidP="00A61FF6"/>
    <w:p w:rsidR="004405A7" w:rsidRDefault="004405A7" w:rsidP="00A61FF6">
      <w:pPr>
        <w:pStyle w:val="Heading3"/>
        <w:rPr>
          <w:b/>
          <w:color w:val="000000" w:themeColor="text1"/>
        </w:rPr>
      </w:pPr>
      <w:bookmarkStart w:id="12" w:name="_Toc503816361"/>
    </w:p>
    <w:p w:rsidR="006A087C" w:rsidRPr="00A61FF6" w:rsidRDefault="00A61FF6" w:rsidP="00A61FF6">
      <w:pPr>
        <w:pStyle w:val="Heading3"/>
        <w:rPr>
          <w:b/>
          <w:color w:val="000000" w:themeColor="text1"/>
        </w:rPr>
      </w:pPr>
      <w:bookmarkStart w:id="13" w:name="_Toc504929754"/>
      <w:r w:rsidRPr="00A61FF6">
        <w:rPr>
          <w:b/>
          <w:color w:val="000000" w:themeColor="text1"/>
        </w:rPr>
        <w:t>2.</w:t>
      </w:r>
      <w:r w:rsidR="000D7F7C">
        <w:rPr>
          <w:b/>
          <w:color w:val="000000" w:themeColor="text1"/>
        </w:rPr>
        <w:t>1.</w:t>
      </w:r>
      <w:r w:rsidRPr="00A61FF6">
        <w:rPr>
          <w:b/>
          <w:color w:val="000000" w:themeColor="text1"/>
        </w:rPr>
        <w:t xml:space="preserve">1 </w:t>
      </w:r>
      <w:r w:rsidR="00A07474" w:rsidRPr="00A61FF6">
        <w:rPr>
          <w:b/>
          <w:color w:val="000000" w:themeColor="text1"/>
        </w:rPr>
        <w:t>Application</w:t>
      </w:r>
      <w:r w:rsidR="006A087C" w:rsidRPr="00A61FF6">
        <w:rPr>
          <w:b/>
          <w:color w:val="000000" w:themeColor="text1"/>
        </w:rPr>
        <w:t xml:space="preserve"> Modes</w:t>
      </w:r>
      <w:bookmarkEnd w:id="12"/>
      <w:bookmarkEnd w:id="13"/>
    </w:p>
    <w:p w:rsidR="00A07474" w:rsidRDefault="00061EAF" w:rsidP="0003167C">
      <w:r>
        <w:t>Application will have user specific Mode</w:t>
      </w:r>
    </w:p>
    <w:tbl>
      <w:tblPr>
        <w:tblStyle w:val="TableGrid"/>
        <w:tblW w:w="0" w:type="auto"/>
        <w:tblLook w:val="04A0" w:firstRow="1" w:lastRow="0" w:firstColumn="1" w:lastColumn="0" w:noHBand="0" w:noVBand="1"/>
      </w:tblPr>
      <w:tblGrid>
        <w:gridCol w:w="4675"/>
        <w:gridCol w:w="4675"/>
      </w:tblGrid>
      <w:tr w:rsidR="004405A7" w:rsidTr="00A07474">
        <w:tc>
          <w:tcPr>
            <w:tcW w:w="4675" w:type="dxa"/>
          </w:tcPr>
          <w:p w:rsidR="004405A7" w:rsidRDefault="004405A7" w:rsidP="0003167C">
            <w:r>
              <w:t>Admin Mode</w:t>
            </w:r>
          </w:p>
        </w:tc>
        <w:tc>
          <w:tcPr>
            <w:tcW w:w="4675" w:type="dxa"/>
          </w:tcPr>
          <w:p w:rsidR="004405A7" w:rsidRDefault="004405A7" w:rsidP="0003167C">
            <w:r>
              <w:t>Can Create and delete projects and users</w:t>
            </w:r>
          </w:p>
        </w:tc>
      </w:tr>
      <w:tr w:rsidR="00A07474" w:rsidTr="00A07474">
        <w:tc>
          <w:tcPr>
            <w:tcW w:w="4675" w:type="dxa"/>
          </w:tcPr>
          <w:p w:rsidR="00A07474" w:rsidRDefault="00061EAF" w:rsidP="0003167C">
            <w:r>
              <w:t>Scrum Master Mode</w:t>
            </w:r>
          </w:p>
        </w:tc>
        <w:tc>
          <w:tcPr>
            <w:tcW w:w="4675" w:type="dxa"/>
          </w:tcPr>
          <w:p w:rsidR="00A07474" w:rsidRDefault="00061EAF" w:rsidP="0003167C">
            <w:r>
              <w:t>Can Assign User Roles</w:t>
            </w:r>
          </w:p>
        </w:tc>
      </w:tr>
      <w:tr w:rsidR="00A07474" w:rsidTr="00A07474">
        <w:tc>
          <w:tcPr>
            <w:tcW w:w="4675" w:type="dxa"/>
          </w:tcPr>
          <w:p w:rsidR="00A07474" w:rsidRDefault="00061EAF" w:rsidP="0003167C">
            <w:r>
              <w:t>Developer Mode</w:t>
            </w:r>
          </w:p>
        </w:tc>
        <w:tc>
          <w:tcPr>
            <w:tcW w:w="4675" w:type="dxa"/>
          </w:tcPr>
          <w:p w:rsidR="00A07474" w:rsidRDefault="00061EAF" w:rsidP="0003167C">
            <w:r>
              <w:t>Limited Admin Privileges</w:t>
            </w:r>
          </w:p>
        </w:tc>
      </w:tr>
    </w:tbl>
    <w:p w:rsidR="005B52F4" w:rsidRDefault="00A61FF6" w:rsidP="005B52F4">
      <w:pPr>
        <w:pStyle w:val="Heading3"/>
        <w:rPr>
          <w:b/>
          <w:color w:val="000000" w:themeColor="text1"/>
        </w:rPr>
      </w:pPr>
      <w:bookmarkStart w:id="14" w:name="_Toc503816362"/>
      <w:bookmarkStart w:id="15" w:name="_Toc504929755"/>
      <w:r w:rsidRPr="00A61FF6">
        <w:rPr>
          <w:b/>
          <w:color w:val="000000" w:themeColor="text1"/>
        </w:rPr>
        <w:t>2.</w:t>
      </w:r>
      <w:r w:rsidR="000D7F7C">
        <w:rPr>
          <w:b/>
          <w:color w:val="000000" w:themeColor="text1"/>
        </w:rPr>
        <w:t>1.</w:t>
      </w:r>
      <w:r>
        <w:rPr>
          <w:b/>
          <w:color w:val="000000" w:themeColor="text1"/>
        </w:rPr>
        <w:t>2</w:t>
      </w:r>
      <w:r w:rsidRPr="00A61FF6">
        <w:rPr>
          <w:b/>
          <w:color w:val="000000" w:themeColor="text1"/>
        </w:rPr>
        <w:t xml:space="preserve"> </w:t>
      </w:r>
      <w:r w:rsidR="002B5077">
        <w:rPr>
          <w:b/>
          <w:color w:val="000000" w:themeColor="text1"/>
        </w:rPr>
        <w:t>Database</w:t>
      </w:r>
      <w:r w:rsidR="005B52F4">
        <w:rPr>
          <w:b/>
          <w:color w:val="000000" w:themeColor="text1"/>
        </w:rPr>
        <w:t xml:space="preserve"> description</w:t>
      </w:r>
      <w:bookmarkEnd w:id="14"/>
      <w:bookmarkEnd w:id="15"/>
    </w:p>
    <w:p w:rsidR="001B5267" w:rsidRPr="00061EAF" w:rsidRDefault="001B5267" w:rsidP="00061EAF">
      <w:r w:rsidRPr="00E9044A">
        <w:rPr>
          <w:b/>
        </w:rPr>
        <w:t>Project_Name</w:t>
      </w:r>
      <w:r>
        <w:t xml:space="preserve"> Database</w:t>
      </w:r>
    </w:p>
    <w:p w:rsidR="00E859FA" w:rsidRDefault="00E04A4B" w:rsidP="00931F1C">
      <w:pPr>
        <w:pStyle w:val="ListParagraph"/>
        <w:numPr>
          <w:ilvl w:val="0"/>
          <w:numId w:val="14"/>
        </w:numPr>
      </w:pPr>
      <w:r w:rsidRPr="00E9044A">
        <w:rPr>
          <w:b/>
          <w:i/>
          <w:color w:val="C45911" w:themeColor="accent2" w:themeShade="BF"/>
          <w:sz w:val="24"/>
        </w:rPr>
        <w:t>User</w:t>
      </w:r>
      <w:r w:rsidR="00E859FA" w:rsidRPr="00E9044A">
        <w:rPr>
          <w:b/>
          <w:i/>
          <w:color w:val="C45911" w:themeColor="accent2" w:themeShade="BF"/>
          <w:sz w:val="24"/>
        </w:rPr>
        <w:t>Table</w:t>
      </w:r>
      <w:r>
        <w:t>(</w:t>
      </w:r>
      <w:r w:rsidRPr="00931F1C">
        <w:rPr>
          <w:b/>
        </w:rPr>
        <w:t>Int</w:t>
      </w:r>
      <w:r>
        <w:t>:</w:t>
      </w:r>
      <w:r w:rsidRPr="00931F1C">
        <w:rPr>
          <w:i/>
        </w:rPr>
        <w:t>UserID</w:t>
      </w:r>
      <w:r>
        <w:t xml:space="preserve">, </w:t>
      </w:r>
      <w:r w:rsidRPr="00931F1C">
        <w:rPr>
          <w:b/>
        </w:rPr>
        <w:t>String</w:t>
      </w:r>
      <w:r>
        <w:t>:</w:t>
      </w:r>
      <w:r w:rsidRPr="00931F1C">
        <w:rPr>
          <w:i/>
        </w:rPr>
        <w:t>UserName</w:t>
      </w:r>
      <w:r>
        <w:t xml:space="preserve">, </w:t>
      </w:r>
      <w:r w:rsidRPr="00931F1C">
        <w:rPr>
          <w:b/>
        </w:rPr>
        <w:t>String</w:t>
      </w:r>
      <w:r>
        <w:t>:</w:t>
      </w:r>
      <w:r w:rsidRPr="00931F1C">
        <w:rPr>
          <w:i/>
        </w:rPr>
        <w:t>UserEmailAddress</w:t>
      </w:r>
      <w:r>
        <w:t>,</w:t>
      </w:r>
      <w:r w:rsidR="00EB49AB">
        <w:t xml:space="preserve"> </w:t>
      </w:r>
      <w:r w:rsidRPr="00931F1C">
        <w:rPr>
          <w:b/>
        </w:rPr>
        <w:t>String</w:t>
      </w:r>
      <w:r>
        <w:t>:</w:t>
      </w:r>
      <w:r w:rsidRPr="00931F1C">
        <w:rPr>
          <w:i/>
        </w:rPr>
        <w:t>UserPassword</w:t>
      </w:r>
      <w:r>
        <w:t>,</w:t>
      </w:r>
      <w:r w:rsidR="00EB49AB">
        <w:t xml:space="preserve"> </w:t>
      </w:r>
      <w:r w:rsidRPr="00931F1C">
        <w:rPr>
          <w:b/>
        </w:rPr>
        <w:t>String</w:t>
      </w:r>
      <w:r>
        <w:t>:</w:t>
      </w:r>
      <w:r w:rsidRPr="00931F1C">
        <w:rPr>
          <w:i/>
        </w:rPr>
        <w:t>UserRole</w:t>
      </w:r>
      <w:r>
        <w:t>)</w:t>
      </w:r>
    </w:p>
    <w:p w:rsidR="00EB49AB" w:rsidRDefault="00EB49AB" w:rsidP="00931F1C">
      <w:pPr>
        <w:pStyle w:val="ListParagraph"/>
        <w:numPr>
          <w:ilvl w:val="0"/>
          <w:numId w:val="14"/>
        </w:numPr>
      </w:pPr>
      <w:r w:rsidRPr="00E9044A">
        <w:rPr>
          <w:b/>
          <w:i/>
          <w:color w:val="C45911" w:themeColor="accent2" w:themeShade="BF"/>
          <w:sz w:val="24"/>
        </w:rPr>
        <w:t>CardTable</w:t>
      </w:r>
      <w:r>
        <w:t>(</w:t>
      </w:r>
      <w:r w:rsidRPr="00931F1C">
        <w:rPr>
          <w:b/>
        </w:rPr>
        <w:t>Int</w:t>
      </w:r>
      <w:r>
        <w:t>:</w:t>
      </w:r>
      <w:r w:rsidRPr="00931F1C">
        <w:rPr>
          <w:i/>
        </w:rPr>
        <w:t>CardType</w:t>
      </w:r>
      <w:r>
        <w:t>,</w:t>
      </w:r>
      <w:r w:rsidRPr="00931F1C">
        <w:rPr>
          <w:b/>
        </w:rPr>
        <w:t xml:space="preserve"> Int</w:t>
      </w:r>
      <w:r>
        <w:t>:</w:t>
      </w:r>
      <w:r w:rsidRPr="00931F1C">
        <w:rPr>
          <w:i/>
        </w:rPr>
        <w:t>Priority</w:t>
      </w:r>
      <w:r>
        <w:t xml:space="preserve">, </w:t>
      </w:r>
      <w:r w:rsidRPr="00931F1C">
        <w:rPr>
          <w:b/>
        </w:rPr>
        <w:t>F_Key</w:t>
      </w:r>
      <w:r>
        <w:t>:</w:t>
      </w:r>
      <w:r w:rsidRPr="00931F1C">
        <w:rPr>
          <w:i/>
        </w:rPr>
        <w:t>AssignedUserID</w:t>
      </w:r>
      <w:r>
        <w:t xml:space="preserve">, </w:t>
      </w:r>
      <w:r w:rsidRPr="00931F1C">
        <w:rPr>
          <w:b/>
        </w:rPr>
        <w:t>String</w:t>
      </w:r>
      <w:r>
        <w:t>:</w:t>
      </w:r>
      <w:r w:rsidRPr="00931F1C">
        <w:rPr>
          <w:i/>
        </w:rPr>
        <w:t>CardTitle</w:t>
      </w:r>
      <w:r>
        <w:t xml:space="preserve">, </w:t>
      </w:r>
      <w:r w:rsidRPr="00931F1C">
        <w:rPr>
          <w:b/>
        </w:rPr>
        <w:t>String</w:t>
      </w:r>
      <w:r>
        <w:t>:</w:t>
      </w:r>
      <w:r w:rsidRPr="00931F1C">
        <w:rPr>
          <w:i/>
        </w:rPr>
        <w:t>CardDescription</w:t>
      </w:r>
      <w:r>
        <w:t xml:space="preserve">, </w:t>
      </w:r>
      <w:r w:rsidRPr="00931F1C">
        <w:rPr>
          <w:b/>
        </w:rPr>
        <w:t>Date</w:t>
      </w:r>
      <w:r>
        <w:t>:</w:t>
      </w:r>
      <w:r w:rsidRPr="00931F1C">
        <w:rPr>
          <w:i/>
        </w:rPr>
        <w:t>DueDate</w:t>
      </w:r>
      <w:r>
        <w:t xml:space="preserve">, </w:t>
      </w:r>
      <w:r w:rsidRPr="00931F1C">
        <w:rPr>
          <w:b/>
        </w:rPr>
        <w:t>Date</w:t>
      </w:r>
      <w:r>
        <w:t>:</w:t>
      </w:r>
      <w:r w:rsidRPr="00931F1C">
        <w:rPr>
          <w:i/>
        </w:rPr>
        <w:t>AssignedDate</w:t>
      </w:r>
      <w:r>
        <w:t xml:space="preserve">, </w:t>
      </w:r>
      <w:r w:rsidRPr="00931F1C">
        <w:rPr>
          <w:b/>
        </w:rPr>
        <w:t>F_Key</w:t>
      </w:r>
      <w:r>
        <w:t>:</w:t>
      </w:r>
      <w:r w:rsidRPr="00931F1C">
        <w:rPr>
          <w:i/>
        </w:rPr>
        <w:t>SprintID</w:t>
      </w:r>
      <w:r>
        <w:t xml:space="preserve">, </w:t>
      </w:r>
      <w:r w:rsidRPr="00931F1C">
        <w:rPr>
          <w:b/>
        </w:rPr>
        <w:t>String</w:t>
      </w:r>
      <w:r>
        <w:t>:</w:t>
      </w:r>
      <w:r w:rsidRPr="00931F1C">
        <w:rPr>
          <w:i/>
        </w:rPr>
        <w:t>httpLinkToCode</w:t>
      </w:r>
      <w:r>
        <w:t xml:space="preserve">, </w:t>
      </w:r>
      <w:r w:rsidRPr="00931F1C">
        <w:rPr>
          <w:b/>
        </w:rPr>
        <w:t>Int</w:t>
      </w:r>
      <w:r>
        <w:t>:</w:t>
      </w:r>
      <w:r w:rsidRPr="00931F1C">
        <w:rPr>
          <w:i/>
        </w:rPr>
        <w:t>Status</w:t>
      </w:r>
      <w:r>
        <w:t xml:space="preserve"> )</w:t>
      </w:r>
    </w:p>
    <w:p w:rsidR="00EB49AB" w:rsidRDefault="00EB49AB" w:rsidP="00931F1C">
      <w:pPr>
        <w:pStyle w:val="ListParagraph"/>
        <w:numPr>
          <w:ilvl w:val="0"/>
          <w:numId w:val="14"/>
        </w:numPr>
      </w:pPr>
      <w:r w:rsidRPr="00E9044A">
        <w:rPr>
          <w:b/>
          <w:i/>
          <w:color w:val="C45911" w:themeColor="accent2" w:themeShade="BF"/>
          <w:sz w:val="24"/>
        </w:rPr>
        <w:t>SprintTable</w:t>
      </w:r>
      <w:r>
        <w:t>(</w:t>
      </w:r>
      <w:r w:rsidRPr="00931F1C">
        <w:rPr>
          <w:b/>
        </w:rPr>
        <w:t>Int</w:t>
      </w:r>
      <w:r>
        <w:t>:</w:t>
      </w:r>
      <w:r w:rsidRPr="00931F1C">
        <w:rPr>
          <w:i/>
        </w:rPr>
        <w:t>SprintID</w:t>
      </w:r>
      <w:r>
        <w:t xml:space="preserve">, </w:t>
      </w:r>
      <w:r w:rsidRPr="00931F1C">
        <w:rPr>
          <w:b/>
        </w:rPr>
        <w:t>Date</w:t>
      </w:r>
      <w:r>
        <w:t>:</w:t>
      </w:r>
      <w:r w:rsidRPr="00931F1C">
        <w:rPr>
          <w:i/>
        </w:rPr>
        <w:t>StartDate</w:t>
      </w:r>
      <w:r>
        <w:t xml:space="preserve">, </w:t>
      </w:r>
      <w:r w:rsidRPr="00931F1C">
        <w:rPr>
          <w:b/>
        </w:rPr>
        <w:t>Date</w:t>
      </w:r>
      <w:r>
        <w:t>:</w:t>
      </w:r>
      <w:r w:rsidRPr="00931F1C">
        <w:rPr>
          <w:i/>
        </w:rPr>
        <w:t>DueDate</w:t>
      </w:r>
      <w:r>
        <w:t>)</w:t>
      </w:r>
    </w:p>
    <w:p w:rsidR="00061EAF" w:rsidRDefault="00EB49AB" w:rsidP="00931F1C">
      <w:pPr>
        <w:pStyle w:val="ListParagraph"/>
        <w:numPr>
          <w:ilvl w:val="0"/>
          <w:numId w:val="14"/>
        </w:numPr>
      </w:pPr>
      <w:r w:rsidRPr="00E9044A">
        <w:rPr>
          <w:b/>
          <w:i/>
          <w:color w:val="C45911" w:themeColor="accent2" w:themeShade="BF"/>
          <w:sz w:val="24"/>
        </w:rPr>
        <w:t>CommentTable</w:t>
      </w:r>
      <w:r>
        <w:t>(</w:t>
      </w:r>
      <w:r w:rsidRPr="00931F1C">
        <w:rPr>
          <w:b/>
        </w:rPr>
        <w:t>Int</w:t>
      </w:r>
      <w:r>
        <w:t>:</w:t>
      </w:r>
      <w:r w:rsidRPr="00931F1C">
        <w:rPr>
          <w:i/>
        </w:rPr>
        <w:t>CommentId</w:t>
      </w:r>
      <w:r>
        <w:t xml:space="preserve">, </w:t>
      </w:r>
      <w:r w:rsidRPr="00931F1C">
        <w:rPr>
          <w:b/>
        </w:rPr>
        <w:t>Date</w:t>
      </w:r>
      <w:r>
        <w:t>:</w:t>
      </w:r>
      <w:r w:rsidRPr="00931F1C">
        <w:rPr>
          <w:i/>
        </w:rPr>
        <w:t>CommentTimeStamp</w:t>
      </w:r>
      <w:r>
        <w:t xml:space="preserve">, </w:t>
      </w:r>
      <w:r w:rsidRPr="00931F1C">
        <w:rPr>
          <w:b/>
        </w:rPr>
        <w:t>F_Key</w:t>
      </w:r>
      <w:r>
        <w:t>:</w:t>
      </w:r>
      <w:r w:rsidRPr="00931F1C">
        <w:rPr>
          <w:i/>
        </w:rPr>
        <w:t>CardID</w:t>
      </w:r>
      <w:r>
        <w:t xml:space="preserve">, </w:t>
      </w:r>
      <w:r w:rsidRPr="00931F1C">
        <w:rPr>
          <w:b/>
        </w:rPr>
        <w:t>F_Key</w:t>
      </w:r>
      <w:r>
        <w:t>:</w:t>
      </w:r>
      <w:r w:rsidRPr="00931F1C">
        <w:rPr>
          <w:i/>
        </w:rPr>
        <w:t>UserID</w:t>
      </w:r>
      <w:r>
        <w:t>)</w:t>
      </w:r>
    </w:p>
    <w:p w:rsidR="00E53665" w:rsidRPr="007E31AD" w:rsidRDefault="00E859FA" w:rsidP="007E31AD">
      <w:r>
        <w:tab/>
      </w:r>
      <w:r w:rsidR="00967FD3">
        <w:tab/>
      </w:r>
      <w:r w:rsidR="00967FD3">
        <w:tab/>
      </w:r>
    </w:p>
    <w:p w:rsidR="00140056" w:rsidRDefault="00140056" w:rsidP="00E66417">
      <w:pPr>
        <w:pStyle w:val="Heading3"/>
        <w:rPr>
          <w:b/>
          <w:color w:val="000000" w:themeColor="text1"/>
        </w:rPr>
      </w:pPr>
      <w:bookmarkStart w:id="16" w:name="_Toc503816364"/>
      <w:bookmarkStart w:id="17" w:name="_Toc504929756"/>
      <w:r w:rsidRPr="00140056">
        <w:rPr>
          <w:b/>
          <w:color w:val="000000" w:themeColor="text1"/>
        </w:rPr>
        <w:t>2.2 User Characteristics</w:t>
      </w:r>
      <w:bookmarkEnd w:id="16"/>
      <w:bookmarkEnd w:id="17"/>
    </w:p>
    <w:p w:rsidR="00140056" w:rsidRDefault="00967FD3" w:rsidP="00140056">
      <w:r>
        <w:t>The typical user is a member of a development team utilizing the Scrum process for product development</w:t>
      </w:r>
      <w:r w:rsidR="007E31AD">
        <w:t>.</w:t>
      </w:r>
    </w:p>
    <w:p w:rsidR="001B0490" w:rsidRDefault="001B0490" w:rsidP="001B0490">
      <w:pPr>
        <w:pStyle w:val="Heading3"/>
        <w:rPr>
          <w:b/>
          <w:color w:val="000000" w:themeColor="text1"/>
        </w:rPr>
      </w:pPr>
      <w:bookmarkStart w:id="18" w:name="_Toc503816365"/>
      <w:bookmarkStart w:id="19" w:name="_Toc504929757"/>
      <w:r w:rsidRPr="001B0490">
        <w:rPr>
          <w:b/>
          <w:color w:val="000000" w:themeColor="text1"/>
        </w:rPr>
        <w:t>2.3 Constraints</w:t>
      </w:r>
      <w:bookmarkEnd w:id="18"/>
      <w:bookmarkEnd w:id="19"/>
    </w:p>
    <w:p w:rsidR="00061EAF" w:rsidRDefault="00061EAF" w:rsidP="004F7FE0">
      <w:r>
        <w:t>Application</w:t>
      </w:r>
      <w:r w:rsidR="007E31AD">
        <w:t xml:space="preserve"> requires a pre-configured remote MySQL database</w:t>
      </w:r>
    </w:p>
    <w:p w:rsidR="007E31AD" w:rsidRDefault="007E31AD" w:rsidP="004F7FE0">
      <w:r>
        <w:t xml:space="preserve">Linking code to a card will </w:t>
      </w:r>
      <w:r w:rsidR="00061EAF">
        <w:t>r</w:t>
      </w:r>
      <w:r w:rsidR="00E04A4B">
        <w:t>equire a git repository that interfaces with a web server such as GitHub</w:t>
      </w:r>
    </w:p>
    <w:p w:rsidR="00987BE9" w:rsidRPr="00E66417" w:rsidRDefault="00987BE9" w:rsidP="00987BE9">
      <w:pPr>
        <w:pStyle w:val="Heading3"/>
        <w:rPr>
          <w:b/>
          <w:color w:val="000000" w:themeColor="text1"/>
          <w:highlight w:val="cyan"/>
        </w:rPr>
      </w:pPr>
      <w:bookmarkStart w:id="20" w:name="_Toc504929758"/>
      <w:r w:rsidRPr="00E66417">
        <w:rPr>
          <w:b/>
          <w:color w:val="000000" w:themeColor="text1"/>
          <w:highlight w:val="cyan"/>
        </w:rPr>
        <w:t>2.</w:t>
      </w:r>
      <w:r>
        <w:rPr>
          <w:b/>
          <w:color w:val="000000" w:themeColor="text1"/>
          <w:highlight w:val="cyan"/>
        </w:rPr>
        <w:t>4</w:t>
      </w:r>
      <w:r w:rsidRPr="00E66417">
        <w:rPr>
          <w:b/>
          <w:color w:val="000000" w:themeColor="text1"/>
          <w:highlight w:val="cyan"/>
        </w:rPr>
        <w:t xml:space="preserve"> Wireframes</w:t>
      </w:r>
      <w:bookmarkEnd w:id="20"/>
    </w:p>
    <w:p w:rsidR="00987BE9" w:rsidRPr="00E66417" w:rsidRDefault="00987BE9" w:rsidP="00987BE9">
      <w:r>
        <w:rPr>
          <w:highlight w:val="cyan"/>
        </w:rPr>
        <w:t xml:space="preserve">Provide wireframes </w:t>
      </w:r>
      <w:r w:rsidRPr="00E66417">
        <w:rPr>
          <w:highlight w:val="cyan"/>
        </w:rPr>
        <w:t>of major features to illustrate the overall structure/flow of the application.</w:t>
      </w:r>
      <w:r>
        <w:rPr>
          <w:highlight w:val="cyan"/>
        </w:rPr>
        <w:t xml:space="preserve"> (At least 1 wireframe per person in the group).</w:t>
      </w:r>
    </w:p>
    <w:p w:rsidR="0073196B" w:rsidRDefault="0073196B" w:rsidP="004F7FE0">
      <w:r>
        <w:t>Scrum Master Dashboard</w:t>
      </w:r>
    </w:p>
    <w:p w:rsidR="0073196B" w:rsidRDefault="0073196B" w:rsidP="004F7FE0">
      <w:r>
        <w:rPr>
          <w:noProof/>
        </w:rPr>
        <w:lastRenderedPageBreak/>
        <w:drawing>
          <wp:inline distT="0" distB="0" distL="0" distR="0" wp14:anchorId="36938ED3" wp14:editId="554BE22E">
            <wp:extent cx="5943600" cy="325056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250565"/>
                    </a:xfrm>
                    <a:prstGeom prst="rect">
                      <a:avLst/>
                    </a:prstGeom>
                  </pic:spPr>
                </pic:pic>
              </a:graphicData>
            </a:graphic>
          </wp:inline>
        </w:drawing>
      </w:r>
    </w:p>
    <w:p w:rsidR="00153B54" w:rsidRDefault="00153B54" w:rsidP="004F7FE0">
      <w:r>
        <w:t>Project manager</w:t>
      </w:r>
    </w:p>
    <w:p w:rsidR="00153B54" w:rsidRDefault="00153B54" w:rsidP="004F7FE0">
      <w:r>
        <w:rPr>
          <w:noProof/>
        </w:rPr>
        <w:drawing>
          <wp:inline distT="0" distB="0" distL="0" distR="0" wp14:anchorId="61FB8F6B" wp14:editId="08968186">
            <wp:extent cx="5943600" cy="3441065"/>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441065"/>
                    </a:xfrm>
                    <a:prstGeom prst="rect">
                      <a:avLst/>
                    </a:prstGeom>
                  </pic:spPr>
                </pic:pic>
              </a:graphicData>
            </a:graphic>
          </wp:inline>
        </w:drawing>
      </w:r>
    </w:p>
    <w:p w:rsidR="0073196B" w:rsidRDefault="0073196B" w:rsidP="004F7FE0">
      <w:r>
        <w:t>User Manger</w:t>
      </w:r>
    </w:p>
    <w:p w:rsidR="0073196B" w:rsidRDefault="0073196B" w:rsidP="004F7FE0">
      <w:r>
        <w:rPr>
          <w:noProof/>
        </w:rPr>
        <w:lastRenderedPageBreak/>
        <w:drawing>
          <wp:inline distT="0" distB="0" distL="0" distR="0" wp14:anchorId="4A5114BC" wp14:editId="07029F36">
            <wp:extent cx="5943600" cy="3035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035300"/>
                    </a:xfrm>
                    <a:prstGeom prst="rect">
                      <a:avLst/>
                    </a:prstGeom>
                  </pic:spPr>
                </pic:pic>
              </a:graphicData>
            </a:graphic>
          </wp:inline>
        </w:drawing>
      </w:r>
    </w:p>
    <w:p w:rsidR="0073196B" w:rsidRDefault="0073196B" w:rsidP="004F7FE0">
      <w:r>
        <w:t>Card Manager</w:t>
      </w:r>
    </w:p>
    <w:p w:rsidR="0073196B" w:rsidRDefault="0073196B" w:rsidP="004F7FE0">
      <w:r>
        <w:rPr>
          <w:noProof/>
        </w:rPr>
        <w:drawing>
          <wp:inline distT="0" distB="0" distL="0" distR="0" wp14:anchorId="2311DF45" wp14:editId="774A7EFA">
            <wp:extent cx="5943600" cy="44837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483735"/>
                    </a:xfrm>
                    <a:prstGeom prst="rect">
                      <a:avLst/>
                    </a:prstGeom>
                  </pic:spPr>
                </pic:pic>
              </a:graphicData>
            </a:graphic>
          </wp:inline>
        </w:drawing>
      </w:r>
    </w:p>
    <w:p w:rsidR="00987BE9" w:rsidRDefault="00E04A4B" w:rsidP="004F7FE0">
      <w:r>
        <w:t>Sprint Manager</w:t>
      </w:r>
    </w:p>
    <w:p w:rsidR="00E04A4B" w:rsidRDefault="00E04A4B" w:rsidP="004F7FE0">
      <w:r>
        <w:rPr>
          <w:noProof/>
        </w:rPr>
        <w:lastRenderedPageBreak/>
        <w:drawing>
          <wp:inline distT="0" distB="0" distL="0" distR="0" wp14:anchorId="5409BF93" wp14:editId="177D5043">
            <wp:extent cx="5943600" cy="331279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312795"/>
                    </a:xfrm>
                    <a:prstGeom prst="rect">
                      <a:avLst/>
                    </a:prstGeom>
                  </pic:spPr>
                </pic:pic>
              </a:graphicData>
            </a:graphic>
          </wp:inline>
        </w:drawing>
      </w:r>
    </w:p>
    <w:p w:rsidR="004E5FBE" w:rsidRPr="004F7FE0" w:rsidRDefault="004E5FBE" w:rsidP="004F7FE0">
      <w:r>
        <w:t>Codebase View</w:t>
      </w:r>
    </w:p>
    <w:p w:rsidR="004E5FBE" w:rsidRDefault="004E5FBE" w:rsidP="00A61FF6">
      <w:pPr>
        <w:pStyle w:val="Heading1"/>
        <w:rPr>
          <w:rFonts w:asciiTheme="minorHAnsi" w:hAnsiTheme="minorHAnsi" w:cstheme="minorHAnsi"/>
          <w:b/>
        </w:rPr>
      </w:pPr>
      <w:bookmarkStart w:id="21" w:name="_Toc503816366"/>
      <w:bookmarkStart w:id="22" w:name="_Toc504929759"/>
      <w:r>
        <w:rPr>
          <w:noProof/>
        </w:rPr>
        <w:drawing>
          <wp:inline distT="0" distB="0" distL="0" distR="0">
            <wp:extent cx="5943600" cy="3266768"/>
            <wp:effectExtent l="0" t="0" r="0" b="0"/>
            <wp:docPr id="7" name="Picture 7" descr="C:\Users\Bryan\AppData\Local\Microsoft\Windows\INetCache\Content.Word\Codebase 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ryan\AppData\Local\Microsoft\Windows\INetCache\Content.Word\Codebase View.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266768"/>
                    </a:xfrm>
                    <a:prstGeom prst="rect">
                      <a:avLst/>
                    </a:prstGeom>
                    <a:noFill/>
                    <a:ln>
                      <a:noFill/>
                    </a:ln>
                  </pic:spPr>
                </pic:pic>
              </a:graphicData>
            </a:graphic>
          </wp:inline>
        </w:drawing>
      </w:r>
    </w:p>
    <w:p w:rsidR="006D2E48" w:rsidRDefault="000416D5" w:rsidP="00A61FF6">
      <w:pPr>
        <w:pStyle w:val="Heading1"/>
        <w:rPr>
          <w:rFonts w:asciiTheme="minorHAnsi" w:hAnsiTheme="minorHAnsi" w:cstheme="minorHAnsi"/>
          <w:b/>
        </w:rPr>
      </w:pPr>
      <w:r w:rsidRPr="00A61FF6">
        <w:rPr>
          <w:rFonts w:asciiTheme="minorHAnsi" w:hAnsiTheme="minorHAnsi" w:cstheme="minorHAnsi"/>
          <w:b/>
        </w:rPr>
        <w:t>3 FUNCTIONAL REQUIREMENTS</w:t>
      </w:r>
      <w:bookmarkEnd w:id="21"/>
      <w:bookmarkEnd w:id="22"/>
    </w:p>
    <w:p w:rsidR="005149BB" w:rsidRPr="00A61FF6" w:rsidRDefault="00A61FF6" w:rsidP="00A61FF6">
      <w:pPr>
        <w:pStyle w:val="Heading3"/>
        <w:rPr>
          <w:b/>
          <w:color w:val="000000" w:themeColor="text1"/>
        </w:rPr>
      </w:pPr>
      <w:bookmarkStart w:id="23" w:name="_Toc503816367"/>
      <w:bookmarkStart w:id="24" w:name="_Toc504929760"/>
      <w:r w:rsidRPr="00A61FF6">
        <w:rPr>
          <w:b/>
          <w:color w:val="000000" w:themeColor="text1"/>
        </w:rPr>
        <w:t xml:space="preserve">3.1 </w:t>
      </w:r>
      <w:r w:rsidR="005149BB" w:rsidRPr="00A61FF6">
        <w:rPr>
          <w:b/>
          <w:color w:val="000000" w:themeColor="text1"/>
        </w:rPr>
        <w:t>Main Features</w:t>
      </w:r>
      <w:bookmarkEnd w:id="23"/>
      <w:bookmarkEnd w:id="24"/>
    </w:p>
    <w:p w:rsidR="009007D4" w:rsidRDefault="00B42383" w:rsidP="009007D4">
      <w:pPr>
        <w:pStyle w:val="ListParagraph"/>
        <w:numPr>
          <w:ilvl w:val="0"/>
          <w:numId w:val="8"/>
        </w:numPr>
      </w:pPr>
      <w:r>
        <w:t>GUI</w:t>
      </w:r>
    </w:p>
    <w:p w:rsidR="00B42383" w:rsidRDefault="00B42383" w:rsidP="009007D4">
      <w:pPr>
        <w:pStyle w:val="ListParagraph"/>
        <w:numPr>
          <w:ilvl w:val="0"/>
          <w:numId w:val="8"/>
        </w:numPr>
      </w:pPr>
      <w:r>
        <w:t>Visual Backlog Queue</w:t>
      </w:r>
    </w:p>
    <w:p w:rsidR="00B42383" w:rsidRDefault="00DE741E" w:rsidP="009007D4">
      <w:pPr>
        <w:pStyle w:val="ListParagraph"/>
        <w:numPr>
          <w:ilvl w:val="0"/>
          <w:numId w:val="8"/>
        </w:numPr>
      </w:pPr>
      <w:r>
        <w:lastRenderedPageBreak/>
        <w:t>Ability to c</w:t>
      </w:r>
      <w:r w:rsidR="00B42383">
        <w:t>reate Users</w:t>
      </w:r>
    </w:p>
    <w:p w:rsidR="00B42383" w:rsidRDefault="00DE741E" w:rsidP="009007D4">
      <w:pPr>
        <w:pStyle w:val="ListParagraph"/>
        <w:numPr>
          <w:ilvl w:val="0"/>
          <w:numId w:val="8"/>
        </w:numPr>
      </w:pPr>
      <w:r>
        <w:t>Ability to c</w:t>
      </w:r>
      <w:r w:rsidR="00B42383">
        <w:t>reate Backlog Items</w:t>
      </w:r>
    </w:p>
    <w:p w:rsidR="009F46A2" w:rsidRDefault="00DE741E" w:rsidP="009007D4">
      <w:pPr>
        <w:pStyle w:val="ListParagraph"/>
        <w:numPr>
          <w:ilvl w:val="0"/>
          <w:numId w:val="8"/>
        </w:numPr>
      </w:pPr>
      <w:r>
        <w:t>Ability to c</w:t>
      </w:r>
      <w:r w:rsidR="009F46A2">
        <w:t>reate Sprints with start dates and due dates</w:t>
      </w:r>
    </w:p>
    <w:p w:rsidR="00B42383" w:rsidRDefault="00DE741E" w:rsidP="009007D4">
      <w:pPr>
        <w:pStyle w:val="ListParagraph"/>
        <w:numPr>
          <w:ilvl w:val="0"/>
          <w:numId w:val="8"/>
        </w:numPr>
      </w:pPr>
      <w:r>
        <w:t>Ability to d</w:t>
      </w:r>
      <w:r w:rsidR="00B42383">
        <w:t>rag users to Backlog Items to assign tasks</w:t>
      </w:r>
    </w:p>
    <w:p w:rsidR="00B42383" w:rsidRDefault="00DE741E" w:rsidP="009007D4">
      <w:pPr>
        <w:pStyle w:val="ListParagraph"/>
        <w:numPr>
          <w:ilvl w:val="0"/>
          <w:numId w:val="8"/>
        </w:numPr>
      </w:pPr>
      <w:r>
        <w:t>Ability to d</w:t>
      </w:r>
      <w:r w:rsidR="00061EAF">
        <w:t>rag Backlog Items to Sprints</w:t>
      </w:r>
    </w:p>
    <w:p w:rsidR="009F46A2" w:rsidRDefault="00DE741E" w:rsidP="009F46A2">
      <w:pPr>
        <w:pStyle w:val="ListParagraph"/>
        <w:numPr>
          <w:ilvl w:val="0"/>
          <w:numId w:val="8"/>
        </w:numPr>
      </w:pPr>
      <w:r>
        <w:t>Automatically suggest</w:t>
      </w:r>
      <w:r w:rsidR="009F46A2">
        <w:t xml:space="preserve"> Sprints b</w:t>
      </w:r>
      <w:r>
        <w:t>ased</w:t>
      </w:r>
      <w:r w:rsidR="009F46A2">
        <w:t xml:space="preserve"> on Backlog priority Queue</w:t>
      </w:r>
    </w:p>
    <w:p w:rsidR="009F46A2" w:rsidRDefault="009F46A2" w:rsidP="009F46A2">
      <w:pPr>
        <w:pStyle w:val="ListParagraph"/>
        <w:numPr>
          <w:ilvl w:val="0"/>
          <w:numId w:val="8"/>
        </w:numPr>
      </w:pPr>
      <w:r>
        <w:t>Add comments to Backlog Items or Sprints</w:t>
      </w:r>
    </w:p>
    <w:p w:rsidR="000F1462" w:rsidRDefault="000F1462" w:rsidP="009F46A2">
      <w:pPr>
        <w:pStyle w:val="ListParagraph"/>
        <w:numPr>
          <w:ilvl w:val="0"/>
          <w:numId w:val="8"/>
        </w:numPr>
      </w:pPr>
      <w:r>
        <w:t>View Latest Code associat</w:t>
      </w:r>
      <w:r w:rsidR="00DE741E">
        <w:t>ed with Backlog Item via http link</w:t>
      </w:r>
    </w:p>
    <w:p w:rsidR="007E31AD" w:rsidRDefault="00DE741E" w:rsidP="009F46A2">
      <w:pPr>
        <w:pStyle w:val="ListParagraph"/>
        <w:numPr>
          <w:ilvl w:val="0"/>
          <w:numId w:val="8"/>
        </w:numPr>
      </w:pPr>
      <w:r>
        <w:t>Data stored on external database accessible to multiple instances of application</w:t>
      </w:r>
    </w:p>
    <w:p w:rsidR="007E31AD" w:rsidRDefault="007E31AD" w:rsidP="00DE741E">
      <w:pPr>
        <w:ind w:left="1080"/>
      </w:pPr>
    </w:p>
    <w:p w:rsidR="00987BE9" w:rsidRPr="00E66417" w:rsidRDefault="00987BE9" w:rsidP="00987BE9">
      <w:pPr>
        <w:pStyle w:val="Heading3"/>
        <w:rPr>
          <w:b/>
          <w:color w:val="000000" w:themeColor="text1"/>
          <w:highlight w:val="cyan"/>
        </w:rPr>
      </w:pPr>
      <w:bookmarkStart w:id="25" w:name="_Toc504929761"/>
      <w:r w:rsidRPr="00E66417">
        <w:rPr>
          <w:b/>
          <w:color w:val="000000" w:themeColor="text1"/>
          <w:highlight w:val="cyan"/>
        </w:rPr>
        <w:t>3.</w:t>
      </w:r>
      <w:r>
        <w:rPr>
          <w:b/>
          <w:color w:val="000000" w:themeColor="text1"/>
          <w:highlight w:val="cyan"/>
        </w:rPr>
        <w:t>2</w:t>
      </w:r>
      <w:r w:rsidRPr="00E66417">
        <w:rPr>
          <w:b/>
          <w:color w:val="000000" w:themeColor="text1"/>
          <w:highlight w:val="cyan"/>
        </w:rPr>
        <w:t xml:space="preserve"> Use Cases</w:t>
      </w:r>
      <w:bookmarkEnd w:id="25"/>
    </w:p>
    <w:p w:rsidR="007B6F33" w:rsidRDefault="00987BE9" w:rsidP="00987BE9">
      <w:pPr>
        <w:rPr>
          <w:highlight w:val="cyan"/>
        </w:rPr>
      </w:pPr>
      <w:r w:rsidRPr="00E66417">
        <w:rPr>
          <w:highlight w:val="cyan"/>
        </w:rPr>
        <w:t>Create a description of use cases for several of the features in your project.</w:t>
      </w:r>
    </w:p>
    <w:tbl>
      <w:tblPr>
        <w:tblStyle w:val="GridTable1Light"/>
        <w:tblW w:w="0" w:type="auto"/>
        <w:tblLook w:val="04A0" w:firstRow="1" w:lastRow="0" w:firstColumn="1" w:lastColumn="0" w:noHBand="0" w:noVBand="1"/>
      </w:tblPr>
      <w:tblGrid>
        <w:gridCol w:w="4675"/>
        <w:gridCol w:w="4675"/>
      </w:tblGrid>
      <w:tr w:rsidR="00CB24C0" w:rsidTr="006E32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rsidR="00CB24C0" w:rsidRDefault="00CB24C0" w:rsidP="006E3243">
            <w:pPr>
              <w:jc w:val="center"/>
            </w:pPr>
            <w:r>
              <w:t xml:space="preserve">Create User Profile </w:t>
            </w:r>
          </w:p>
        </w:tc>
      </w:tr>
      <w:tr w:rsidR="00CB24C0" w:rsidTr="006E3243">
        <w:tc>
          <w:tcPr>
            <w:cnfStyle w:val="001000000000" w:firstRow="0" w:lastRow="0" w:firstColumn="1" w:lastColumn="0" w:oddVBand="0" w:evenVBand="0" w:oddHBand="0" w:evenHBand="0" w:firstRowFirstColumn="0" w:firstRowLastColumn="0" w:lastRowFirstColumn="0" w:lastRowLastColumn="0"/>
            <w:tcW w:w="4675" w:type="dxa"/>
          </w:tcPr>
          <w:p w:rsidR="00CB24C0" w:rsidRDefault="00CB24C0" w:rsidP="006E3243">
            <w:r>
              <w:t>Primary Actor</w:t>
            </w:r>
          </w:p>
        </w:tc>
        <w:tc>
          <w:tcPr>
            <w:tcW w:w="4675" w:type="dxa"/>
          </w:tcPr>
          <w:p w:rsidR="00CB24C0" w:rsidRDefault="00F15509" w:rsidP="006E3243">
            <w:pPr>
              <w:cnfStyle w:val="000000000000" w:firstRow="0" w:lastRow="0" w:firstColumn="0" w:lastColumn="0" w:oddVBand="0" w:evenVBand="0" w:oddHBand="0" w:evenHBand="0" w:firstRowFirstColumn="0" w:firstRowLastColumn="0" w:lastRowFirstColumn="0" w:lastRowLastColumn="0"/>
            </w:pPr>
            <w:r>
              <w:t>Admin, User</w:t>
            </w:r>
          </w:p>
        </w:tc>
      </w:tr>
      <w:tr w:rsidR="00CB24C0" w:rsidTr="006E3243">
        <w:tc>
          <w:tcPr>
            <w:cnfStyle w:val="001000000000" w:firstRow="0" w:lastRow="0" w:firstColumn="1" w:lastColumn="0" w:oddVBand="0" w:evenVBand="0" w:oddHBand="0" w:evenHBand="0" w:firstRowFirstColumn="0" w:firstRowLastColumn="0" w:lastRowFirstColumn="0" w:lastRowLastColumn="0"/>
            <w:tcW w:w="4675" w:type="dxa"/>
          </w:tcPr>
          <w:p w:rsidR="00CB24C0" w:rsidRDefault="00CB24C0" w:rsidP="006E3243">
            <w:r>
              <w:t>Description</w:t>
            </w:r>
          </w:p>
        </w:tc>
        <w:tc>
          <w:tcPr>
            <w:tcW w:w="4675" w:type="dxa"/>
          </w:tcPr>
          <w:p w:rsidR="00CB24C0" w:rsidRDefault="006E3243" w:rsidP="006E3243">
            <w:pPr>
              <w:cnfStyle w:val="000000000000" w:firstRow="0" w:lastRow="0" w:firstColumn="0" w:lastColumn="0" w:oddVBand="0" w:evenVBand="0" w:oddHBand="0" w:evenHBand="0" w:firstRowFirstColumn="0" w:firstRowLastColumn="0" w:lastRowFirstColumn="0" w:lastRowLastColumn="0"/>
            </w:pPr>
            <w:r>
              <w:t>For a user to exist in the system, a new one must be created. This can be done by either an existing user with administrative privileges or through the application by any user in order to make their own account. The second action may only be done with an appropriate code, such as a product key or an invitation code from an existing administrator.</w:t>
            </w:r>
          </w:p>
        </w:tc>
      </w:tr>
      <w:tr w:rsidR="00CB24C0" w:rsidTr="006E3243">
        <w:tc>
          <w:tcPr>
            <w:cnfStyle w:val="001000000000" w:firstRow="0" w:lastRow="0" w:firstColumn="1" w:lastColumn="0" w:oddVBand="0" w:evenVBand="0" w:oddHBand="0" w:evenHBand="0" w:firstRowFirstColumn="0" w:firstRowLastColumn="0" w:lastRowFirstColumn="0" w:lastRowLastColumn="0"/>
            <w:tcW w:w="4675" w:type="dxa"/>
          </w:tcPr>
          <w:p w:rsidR="00CB24C0" w:rsidRDefault="00CB24C0" w:rsidP="006E3243">
            <w:r>
              <w:t>Precondition</w:t>
            </w:r>
          </w:p>
        </w:tc>
        <w:tc>
          <w:tcPr>
            <w:tcW w:w="4675" w:type="dxa"/>
          </w:tcPr>
          <w:p w:rsidR="00CB24C0" w:rsidRDefault="00F15509" w:rsidP="006E3243">
            <w:pPr>
              <w:cnfStyle w:val="000000000000" w:firstRow="0" w:lastRow="0" w:firstColumn="0" w:lastColumn="0" w:oddVBand="0" w:evenVBand="0" w:oddHBand="0" w:evenHBand="0" w:firstRowFirstColumn="0" w:firstRowLastColumn="0" w:lastRowFirstColumn="0" w:lastRowLastColumn="0"/>
            </w:pPr>
            <w:r>
              <w:t xml:space="preserve">If user is performing action, valid code must be submitted to system. </w:t>
            </w:r>
          </w:p>
        </w:tc>
      </w:tr>
      <w:tr w:rsidR="00CB24C0" w:rsidTr="006E3243">
        <w:tc>
          <w:tcPr>
            <w:cnfStyle w:val="001000000000" w:firstRow="0" w:lastRow="0" w:firstColumn="1" w:lastColumn="0" w:oddVBand="0" w:evenVBand="0" w:oddHBand="0" w:evenHBand="0" w:firstRowFirstColumn="0" w:firstRowLastColumn="0" w:lastRowFirstColumn="0" w:lastRowLastColumn="0"/>
            <w:tcW w:w="4675" w:type="dxa"/>
          </w:tcPr>
          <w:p w:rsidR="00CB24C0" w:rsidRDefault="00CB24C0" w:rsidP="006E3243">
            <w:r>
              <w:t>Trigger</w:t>
            </w:r>
          </w:p>
        </w:tc>
        <w:tc>
          <w:tcPr>
            <w:tcW w:w="4675" w:type="dxa"/>
          </w:tcPr>
          <w:p w:rsidR="00CB24C0" w:rsidRDefault="006E3243" w:rsidP="006E3243">
            <w:pPr>
              <w:cnfStyle w:val="000000000000" w:firstRow="0" w:lastRow="0" w:firstColumn="0" w:lastColumn="0" w:oddVBand="0" w:evenVBand="0" w:oddHBand="0" w:evenHBand="0" w:firstRowFirstColumn="0" w:firstRowLastColumn="0" w:lastRowFirstColumn="0" w:lastRowLastColumn="0"/>
            </w:pPr>
            <w:r>
              <w:t xml:space="preserve">User interacts with the new profile link on the login screen of the GUI or an admin interacts with the create a new user action within the application itself. </w:t>
            </w:r>
          </w:p>
        </w:tc>
      </w:tr>
      <w:tr w:rsidR="00CB24C0" w:rsidTr="006E3243">
        <w:tc>
          <w:tcPr>
            <w:cnfStyle w:val="001000000000" w:firstRow="0" w:lastRow="0" w:firstColumn="1" w:lastColumn="0" w:oddVBand="0" w:evenVBand="0" w:oddHBand="0" w:evenHBand="0" w:firstRowFirstColumn="0" w:firstRowLastColumn="0" w:lastRowFirstColumn="0" w:lastRowLastColumn="0"/>
            <w:tcW w:w="4675" w:type="dxa"/>
          </w:tcPr>
          <w:p w:rsidR="00CB24C0" w:rsidRDefault="00CB24C0" w:rsidP="006E3243">
            <w:r>
              <w:t>Postcondition</w:t>
            </w:r>
          </w:p>
        </w:tc>
        <w:tc>
          <w:tcPr>
            <w:tcW w:w="4675" w:type="dxa"/>
          </w:tcPr>
          <w:p w:rsidR="00CB24C0" w:rsidRDefault="006E3243" w:rsidP="006E3243">
            <w:pPr>
              <w:cnfStyle w:val="000000000000" w:firstRow="0" w:lastRow="0" w:firstColumn="0" w:lastColumn="0" w:oddVBand="0" w:evenVBand="0" w:oddHBand="0" w:evenHBand="0" w:firstRowFirstColumn="0" w:firstRowLastColumn="0" w:lastRowFirstColumn="0" w:lastRowLastColumn="0"/>
            </w:pPr>
            <w:r>
              <w:t>The data associated with a user is added to the data base. A notification regarding the success of this action is sent to whoever initiated it.</w:t>
            </w:r>
          </w:p>
        </w:tc>
      </w:tr>
      <w:tr w:rsidR="00CB24C0" w:rsidTr="006E3243">
        <w:tc>
          <w:tcPr>
            <w:cnfStyle w:val="001000000000" w:firstRow="0" w:lastRow="0" w:firstColumn="1" w:lastColumn="0" w:oddVBand="0" w:evenVBand="0" w:oddHBand="0" w:evenHBand="0" w:firstRowFirstColumn="0" w:firstRowLastColumn="0" w:lastRowFirstColumn="0" w:lastRowLastColumn="0"/>
            <w:tcW w:w="4675" w:type="dxa"/>
          </w:tcPr>
          <w:p w:rsidR="00CB24C0" w:rsidRDefault="00CB24C0" w:rsidP="006E3243">
            <w:r>
              <w:t>Main Success Scenario</w:t>
            </w:r>
          </w:p>
        </w:tc>
        <w:tc>
          <w:tcPr>
            <w:tcW w:w="4675" w:type="dxa"/>
          </w:tcPr>
          <w:p w:rsidR="00CB24C0" w:rsidRDefault="006E3243" w:rsidP="006E3243">
            <w:pPr>
              <w:cnfStyle w:val="000000000000" w:firstRow="0" w:lastRow="0" w:firstColumn="0" w:lastColumn="0" w:oddVBand="0" w:evenVBand="0" w:oddHBand="0" w:evenHBand="0" w:firstRowFirstColumn="0" w:firstRowLastColumn="0" w:lastRowFirstColumn="0" w:lastRowLastColumn="0"/>
            </w:pPr>
            <w:r>
              <w:t xml:space="preserve">A notification signaling the success of the action is sent to the user. A user may login to the newly created profile if they provide the appropriate information on login. </w:t>
            </w:r>
          </w:p>
        </w:tc>
      </w:tr>
      <w:tr w:rsidR="00CB24C0" w:rsidTr="006E3243">
        <w:tc>
          <w:tcPr>
            <w:cnfStyle w:val="001000000000" w:firstRow="0" w:lastRow="0" w:firstColumn="1" w:lastColumn="0" w:oddVBand="0" w:evenVBand="0" w:oddHBand="0" w:evenHBand="0" w:firstRowFirstColumn="0" w:firstRowLastColumn="0" w:lastRowFirstColumn="0" w:lastRowLastColumn="0"/>
            <w:tcW w:w="4675" w:type="dxa"/>
          </w:tcPr>
          <w:p w:rsidR="00CB24C0" w:rsidRDefault="00CB24C0" w:rsidP="006E3243">
            <w:r>
              <w:t>Extensions</w:t>
            </w:r>
          </w:p>
        </w:tc>
        <w:tc>
          <w:tcPr>
            <w:tcW w:w="4675" w:type="dxa"/>
          </w:tcPr>
          <w:p w:rsidR="00CB24C0" w:rsidRDefault="00CB24C0" w:rsidP="006E3243">
            <w:pPr>
              <w:cnfStyle w:val="000000000000" w:firstRow="0" w:lastRow="0" w:firstColumn="0" w:lastColumn="0" w:oddVBand="0" w:evenVBand="0" w:oddHBand="0" w:evenHBand="0" w:firstRowFirstColumn="0" w:firstRowLastColumn="0" w:lastRowFirstColumn="0" w:lastRowLastColumn="0"/>
            </w:pPr>
            <w:r>
              <w:t xml:space="preserve"> </w:t>
            </w:r>
            <w:r w:rsidR="006E3243">
              <w:t xml:space="preserve">A key for user creation should be able to be generated by profiles with sufficiently high privileges. Such a key may generate no profile of higher privileges than the profile which generated it. </w:t>
            </w:r>
          </w:p>
        </w:tc>
      </w:tr>
    </w:tbl>
    <w:p w:rsidR="00CB24C0" w:rsidRDefault="00CB24C0" w:rsidP="00987BE9">
      <w:pPr>
        <w:rPr>
          <w:highlight w:val="cyan"/>
        </w:rPr>
      </w:pPr>
    </w:p>
    <w:tbl>
      <w:tblPr>
        <w:tblStyle w:val="GridTable1Light"/>
        <w:tblW w:w="0" w:type="auto"/>
        <w:tblLook w:val="04A0" w:firstRow="1" w:lastRow="0" w:firstColumn="1" w:lastColumn="0" w:noHBand="0" w:noVBand="1"/>
      </w:tblPr>
      <w:tblGrid>
        <w:gridCol w:w="4675"/>
        <w:gridCol w:w="4675"/>
      </w:tblGrid>
      <w:tr w:rsidR="009F71CD" w:rsidTr="006E32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rsidR="009F71CD" w:rsidRDefault="009F71CD" w:rsidP="006E3243">
            <w:pPr>
              <w:jc w:val="center"/>
            </w:pPr>
            <w:r>
              <w:t xml:space="preserve">Edit User Profile </w:t>
            </w:r>
          </w:p>
        </w:tc>
      </w:tr>
      <w:tr w:rsidR="009F71CD" w:rsidTr="006E3243">
        <w:tc>
          <w:tcPr>
            <w:cnfStyle w:val="001000000000" w:firstRow="0" w:lastRow="0" w:firstColumn="1" w:lastColumn="0" w:oddVBand="0" w:evenVBand="0" w:oddHBand="0" w:evenHBand="0" w:firstRowFirstColumn="0" w:firstRowLastColumn="0" w:lastRowFirstColumn="0" w:lastRowLastColumn="0"/>
            <w:tcW w:w="4675" w:type="dxa"/>
          </w:tcPr>
          <w:p w:rsidR="009F71CD" w:rsidRDefault="009F71CD" w:rsidP="006E3243">
            <w:r>
              <w:t>Primary Actor</w:t>
            </w:r>
          </w:p>
        </w:tc>
        <w:tc>
          <w:tcPr>
            <w:tcW w:w="4675" w:type="dxa"/>
          </w:tcPr>
          <w:p w:rsidR="009F71CD" w:rsidRDefault="00F15509" w:rsidP="006E3243">
            <w:pPr>
              <w:cnfStyle w:val="000000000000" w:firstRow="0" w:lastRow="0" w:firstColumn="0" w:lastColumn="0" w:oddVBand="0" w:evenVBand="0" w:oddHBand="0" w:evenHBand="0" w:firstRowFirstColumn="0" w:firstRowLastColumn="0" w:lastRowFirstColumn="0" w:lastRowLastColumn="0"/>
            </w:pPr>
            <w:r>
              <w:t>Admin</w:t>
            </w:r>
            <w:r w:rsidR="00950BBE">
              <w:t>, User</w:t>
            </w:r>
          </w:p>
        </w:tc>
      </w:tr>
      <w:tr w:rsidR="009F71CD" w:rsidTr="006E3243">
        <w:tc>
          <w:tcPr>
            <w:cnfStyle w:val="001000000000" w:firstRow="0" w:lastRow="0" w:firstColumn="1" w:lastColumn="0" w:oddVBand="0" w:evenVBand="0" w:oddHBand="0" w:evenHBand="0" w:firstRowFirstColumn="0" w:firstRowLastColumn="0" w:lastRowFirstColumn="0" w:lastRowLastColumn="0"/>
            <w:tcW w:w="4675" w:type="dxa"/>
          </w:tcPr>
          <w:p w:rsidR="009F71CD" w:rsidRDefault="009F71CD" w:rsidP="006E3243">
            <w:r>
              <w:lastRenderedPageBreak/>
              <w:t>Description</w:t>
            </w:r>
          </w:p>
        </w:tc>
        <w:tc>
          <w:tcPr>
            <w:tcW w:w="4675" w:type="dxa"/>
          </w:tcPr>
          <w:p w:rsidR="009F71CD" w:rsidRDefault="002558F5" w:rsidP="006E3243">
            <w:pPr>
              <w:cnfStyle w:val="000000000000" w:firstRow="0" w:lastRow="0" w:firstColumn="0" w:lastColumn="0" w:oddVBand="0" w:evenVBand="0" w:oddHBand="0" w:evenHBand="0" w:firstRowFirstColumn="0" w:firstRowLastColumn="0" w:lastRowFirstColumn="0" w:lastRowLastColumn="0"/>
            </w:pPr>
            <w:r>
              <w:t>A user should be able to change certain details of their profile, whether it be their contact information or their name. Administrators should also be able to perform this action.</w:t>
            </w:r>
          </w:p>
        </w:tc>
      </w:tr>
      <w:tr w:rsidR="009F71CD" w:rsidTr="006E3243">
        <w:tc>
          <w:tcPr>
            <w:cnfStyle w:val="001000000000" w:firstRow="0" w:lastRow="0" w:firstColumn="1" w:lastColumn="0" w:oddVBand="0" w:evenVBand="0" w:oddHBand="0" w:evenHBand="0" w:firstRowFirstColumn="0" w:firstRowLastColumn="0" w:lastRowFirstColumn="0" w:lastRowLastColumn="0"/>
            <w:tcW w:w="4675" w:type="dxa"/>
          </w:tcPr>
          <w:p w:rsidR="009F71CD" w:rsidRDefault="009F71CD" w:rsidP="006E3243">
            <w:r>
              <w:t>Precondition</w:t>
            </w:r>
          </w:p>
        </w:tc>
        <w:tc>
          <w:tcPr>
            <w:tcW w:w="4675" w:type="dxa"/>
          </w:tcPr>
          <w:p w:rsidR="009F71CD" w:rsidRDefault="002558F5" w:rsidP="006E3243">
            <w:pPr>
              <w:cnfStyle w:val="000000000000" w:firstRow="0" w:lastRow="0" w:firstColumn="0" w:lastColumn="0" w:oddVBand="0" w:evenVBand="0" w:oddHBand="0" w:evenHBand="0" w:firstRowFirstColumn="0" w:firstRowLastColumn="0" w:lastRowFirstColumn="0" w:lastRowLastColumn="0"/>
            </w:pPr>
            <w:r>
              <w:t>A user exists.</w:t>
            </w:r>
          </w:p>
        </w:tc>
      </w:tr>
      <w:tr w:rsidR="009F71CD" w:rsidTr="006E3243">
        <w:tc>
          <w:tcPr>
            <w:cnfStyle w:val="001000000000" w:firstRow="0" w:lastRow="0" w:firstColumn="1" w:lastColumn="0" w:oddVBand="0" w:evenVBand="0" w:oddHBand="0" w:evenHBand="0" w:firstRowFirstColumn="0" w:firstRowLastColumn="0" w:lastRowFirstColumn="0" w:lastRowLastColumn="0"/>
            <w:tcW w:w="4675" w:type="dxa"/>
          </w:tcPr>
          <w:p w:rsidR="009F71CD" w:rsidRDefault="009F71CD" w:rsidP="006E3243">
            <w:r>
              <w:t>Trigger</w:t>
            </w:r>
          </w:p>
        </w:tc>
        <w:tc>
          <w:tcPr>
            <w:tcW w:w="4675" w:type="dxa"/>
          </w:tcPr>
          <w:p w:rsidR="009F71CD" w:rsidRDefault="002558F5" w:rsidP="006E3243">
            <w:pPr>
              <w:cnfStyle w:val="000000000000" w:firstRow="0" w:lastRow="0" w:firstColumn="0" w:lastColumn="0" w:oddVBand="0" w:evenVBand="0" w:oddHBand="0" w:evenHBand="0" w:firstRowFirstColumn="0" w:firstRowLastColumn="0" w:lastRowFirstColumn="0" w:lastRowLastColumn="0"/>
            </w:pPr>
            <w:r>
              <w:t>User clicks the edit profile button on their profile page. Administrator clicks the same button on the profile that they desire to change.</w:t>
            </w:r>
          </w:p>
        </w:tc>
      </w:tr>
      <w:tr w:rsidR="009F71CD" w:rsidTr="006E3243">
        <w:tc>
          <w:tcPr>
            <w:cnfStyle w:val="001000000000" w:firstRow="0" w:lastRow="0" w:firstColumn="1" w:lastColumn="0" w:oddVBand="0" w:evenVBand="0" w:oddHBand="0" w:evenHBand="0" w:firstRowFirstColumn="0" w:firstRowLastColumn="0" w:lastRowFirstColumn="0" w:lastRowLastColumn="0"/>
            <w:tcW w:w="4675" w:type="dxa"/>
          </w:tcPr>
          <w:p w:rsidR="009F71CD" w:rsidRDefault="009F71CD" w:rsidP="006E3243">
            <w:r>
              <w:t>Postcondition</w:t>
            </w:r>
          </w:p>
        </w:tc>
        <w:tc>
          <w:tcPr>
            <w:tcW w:w="4675" w:type="dxa"/>
          </w:tcPr>
          <w:p w:rsidR="009F71CD" w:rsidRDefault="002558F5" w:rsidP="006E3243">
            <w:pPr>
              <w:cnfStyle w:val="000000000000" w:firstRow="0" w:lastRow="0" w:firstColumn="0" w:lastColumn="0" w:oddVBand="0" w:evenVBand="0" w:oddHBand="0" w:evenHBand="0" w:firstRowFirstColumn="0" w:firstRowLastColumn="0" w:lastRowFirstColumn="0" w:lastRowLastColumn="0"/>
            </w:pPr>
            <w:r>
              <w:t>Information is altered in the database. Notification regarding the success of the action is sent to user.</w:t>
            </w:r>
          </w:p>
        </w:tc>
      </w:tr>
      <w:tr w:rsidR="009F71CD" w:rsidTr="006E3243">
        <w:tc>
          <w:tcPr>
            <w:cnfStyle w:val="001000000000" w:firstRow="0" w:lastRow="0" w:firstColumn="1" w:lastColumn="0" w:oddVBand="0" w:evenVBand="0" w:oddHBand="0" w:evenHBand="0" w:firstRowFirstColumn="0" w:firstRowLastColumn="0" w:lastRowFirstColumn="0" w:lastRowLastColumn="0"/>
            <w:tcW w:w="4675" w:type="dxa"/>
          </w:tcPr>
          <w:p w:rsidR="009F71CD" w:rsidRDefault="009F71CD" w:rsidP="006E3243">
            <w:r>
              <w:t>Main Success Scenario</w:t>
            </w:r>
          </w:p>
        </w:tc>
        <w:tc>
          <w:tcPr>
            <w:tcW w:w="4675" w:type="dxa"/>
          </w:tcPr>
          <w:p w:rsidR="009F71CD" w:rsidRDefault="002558F5" w:rsidP="006E3243">
            <w:pPr>
              <w:cnfStyle w:val="000000000000" w:firstRow="0" w:lastRow="0" w:firstColumn="0" w:lastColumn="0" w:oddVBand="0" w:evenVBand="0" w:oddHBand="0" w:evenHBand="0" w:firstRowFirstColumn="0" w:firstRowLastColumn="0" w:lastRowFirstColumn="0" w:lastRowLastColumn="0"/>
            </w:pPr>
            <w:r>
              <w:t>User profile is successfully changed. Success message is sent to user.</w:t>
            </w:r>
          </w:p>
        </w:tc>
      </w:tr>
      <w:tr w:rsidR="009F71CD" w:rsidTr="006E3243">
        <w:tc>
          <w:tcPr>
            <w:cnfStyle w:val="001000000000" w:firstRow="0" w:lastRow="0" w:firstColumn="1" w:lastColumn="0" w:oddVBand="0" w:evenVBand="0" w:oddHBand="0" w:evenHBand="0" w:firstRowFirstColumn="0" w:firstRowLastColumn="0" w:lastRowFirstColumn="0" w:lastRowLastColumn="0"/>
            <w:tcW w:w="4675" w:type="dxa"/>
          </w:tcPr>
          <w:p w:rsidR="009F71CD" w:rsidRDefault="009F71CD" w:rsidP="006E3243">
            <w:r>
              <w:t>Extensions</w:t>
            </w:r>
          </w:p>
        </w:tc>
        <w:tc>
          <w:tcPr>
            <w:tcW w:w="4675" w:type="dxa"/>
          </w:tcPr>
          <w:p w:rsidR="009F71CD" w:rsidRDefault="009F71CD" w:rsidP="006E3243">
            <w:pPr>
              <w:cnfStyle w:val="000000000000" w:firstRow="0" w:lastRow="0" w:firstColumn="0" w:lastColumn="0" w:oddVBand="0" w:evenVBand="0" w:oddHBand="0" w:evenHBand="0" w:firstRowFirstColumn="0" w:firstRowLastColumn="0" w:lastRowFirstColumn="0" w:lastRowLastColumn="0"/>
            </w:pPr>
            <w:r>
              <w:t xml:space="preserve"> </w:t>
            </w:r>
            <w:r w:rsidR="002558F5">
              <w:t xml:space="preserve">When an administrator attempts to change specific fields a confirmation should be sent to the user whose profile they are trying to change, if the user neither accepts nor denies this change it will be applied after a certain period of time. </w:t>
            </w:r>
          </w:p>
        </w:tc>
      </w:tr>
    </w:tbl>
    <w:p w:rsidR="009F71CD" w:rsidRDefault="009F71CD" w:rsidP="00987BE9">
      <w:pPr>
        <w:rPr>
          <w:highlight w:val="cyan"/>
        </w:rPr>
      </w:pPr>
    </w:p>
    <w:tbl>
      <w:tblPr>
        <w:tblStyle w:val="GridTable1Light"/>
        <w:tblW w:w="0" w:type="auto"/>
        <w:tblLook w:val="04A0" w:firstRow="1" w:lastRow="0" w:firstColumn="1" w:lastColumn="0" w:noHBand="0" w:noVBand="1"/>
      </w:tblPr>
      <w:tblGrid>
        <w:gridCol w:w="4675"/>
        <w:gridCol w:w="4675"/>
      </w:tblGrid>
      <w:tr w:rsidR="00CB65F9" w:rsidTr="006E32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rsidR="00CB65F9" w:rsidRDefault="00F774A9" w:rsidP="006E3243">
            <w:pPr>
              <w:jc w:val="center"/>
            </w:pPr>
            <w:r>
              <w:t>Create Project</w:t>
            </w:r>
          </w:p>
        </w:tc>
      </w:tr>
      <w:tr w:rsidR="00CB65F9" w:rsidTr="006E3243">
        <w:tc>
          <w:tcPr>
            <w:cnfStyle w:val="001000000000" w:firstRow="0" w:lastRow="0" w:firstColumn="1" w:lastColumn="0" w:oddVBand="0" w:evenVBand="0" w:oddHBand="0" w:evenHBand="0" w:firstRowFirstColumn="0" w:firstRowLastColumn="0" w:lastRowFirstColumn="0" w:lastRowLastColumn="0"/>
            <w:tcW w:w="4675" w:type="dxa"/>
          </w:tcPr>
          <w:p w:rsidR="00CB65F9" w:rsidRDefault="00CB65F9" w:rsidP="006E3243">
            <w:r>
              <w:t>Primary Actor</w:t>
            </w:r>
          </w:p>
        </w:tc>
        <w:tc>
          <w:tcPr>
            <w:tcW w:w="4675" w:type="dxa"/>
          </w:tcPr>
          <w:p w:rsidR="00CB65F9" w:rsidRDefault="00CB65F9" w:rsidP="002558F5">
            <w:pPr>
              <w:cnfStyle w:val="000000000000" w:firstRow="0" w:lastRow="0" w:firstColumn="0" w:lastColumn="0" w:oddVBand="0" w:evenVBand="0" w:oddHBand="0" w:evenHBand="0" w:firstRowFirstColumn="0" w:firstRowLastColumn="0" w:lastRowFirstColumn="0" w:lastRowLastColumn="0"/>
            </w:pPr>
            <w:r>
              <w:t>Admin</w:t>
            </w:r>
            <w:r w:rsidR="00E461A1">
              <w:t>istrator</w:t>
            </w:r>
          </w:p>
        </w:tc>
      </w:tr>
      <w:tr w:rsidR="00CB65F9" w:rsidTr="006E3243">
        <w:tc>
          <w:tcPr>
            <w:cnfStyle w:val="001000000000" w:firstRow="0" w:lastRow="0" w:firstColumn="1" w:lastColumn="0" w:oddVBand="0" w:evenVBand="0" w:oddHBand="0" w:evenHBand="0" w:firstRowFirstColumn="0" w:firstRowLastColumn="0" w:lastRowFirstColumn="0" w:lastRowLastColumn="0"/>
            <w:tcW w:w="4675" w:type="dxa"/>
          </w:tcPr>
          <w:p w:rsidR="00CB65F9" w:rsidRDefault="00CB65F9" w:rsidP="006E3243">
            <w:r>
              <w:t>Description</w:t>
            </w:r>
          </w:p>
        </w:tc>
        <w:tc>
          <w:tcPr>
            <w:tcW w:w="4675" w:type="dxa"/>
          </w:tcPr>
          <w:p w:rsidR="00CB65F9" w:rsidRDefault="002558F5" w:rsidP="006E3243">
            <w:pPr>
              <w:cnfStyle w:val="000000000000" w:firstRow="0" w:lastRow="0" w:firstColumn="0" w:lastColumn="0" w:oddVBand="0" w:evenVBand="0" w:oddHBand="0" w:evenHBand="0" w:firstRowFirstColumn="0" w:firstRowLastColumn="0" w:lastRowFirstColumn="0" w:lastRowLastColumn="0"/>
            </w:pPr>
            <w:r>
              <w:t>An administrator should be able to create projects to which users may be assigned, sprints may be created, or and a backlog may be added to.</w:t>
            </w:r>
          </w:p>
        </w:tc>
      </w:tr>
      <w:tr w:rsidR="00CB65F9" w:rsidTr="006E3243">
        <w:tc>
          <w:tcPr>
            <w:cnfStyle w:val="001000000000" w:firstRow="0" w:lastRow="0" w:firstColumn="1" w:lastColumn="0" w:oddVBand="0" w:evenVBand="0" w:oddHBand="0" w:evenHBand="0" w:firstRowFirstColumn="0" w:firstRowLastColumn="0" w:lastRowFirstColumn="0" w:lastRowLastColumn="0"/>
            <w:tcW w:w="4675" w:type="dxa"/>
          </w:tcPr>
          <w:p w:rsidR="00CB65F9" w:rsidRDefault="00CB65F9" w:rsidP="006E3243">
            <w:r>
              <w:t>Precondition</w:t>
            </w:r>
          </w:p>
        </w:tc>
        <w:tc>
          <w:tcPr>
            <w:tcW w:w="4675" w:type="dxa"/>
          </w:tcPr>
          <w:p w:rsidR="00CB65F9" w:rsidRDefault="009D06C0" w:rsidP="006E3243">
            <w:pPr>
              <w:cnfStyle w:val="000000000000" w:firstRow="0" w:lastRow="0" w:firstColumn="0" w:lastColumn="0" w:oddVBand="0" w:evenVBand="0" w:oddHBand="0" w:evenHBand="0" w:firstRowFirstColumn="0" w:firstRowLastColumn="0" w:lastRowFirstColumn="0" w:lastRowLastColumn="0"/>
            </w:pPr>
            <w:r>
              <w:t>Administrator is logged into the application</w:t>
            </w:r>
          </w:p>
        </w:tc>
      </w:tr>
      <w:tr w:rsidR="00CB65F9" w:rsidTr="006E3243">
        <w:tc>
          <w:tcPr>
            <w:cnfStyle w:val="001000000000" w:firstRow="0" w:lastRow="0" w:firstColumn="1" w:lastColumn="0" w:oddVBand="0" w:evenVBand="0" w:oddHBand="0" w:evenHBand="0" w:firstRowFirstColumn="0" w:firstRowLastColumn="0" w:lastRowFirstColumn="0" w:lastRowLastColumn="0"/>
            <w:tcW w:w="4675" w:type="dxa"/>
          </w:tcPr>
          <w:p w:rsidR="00CB65F9" w:rsidRDefault="00CB65F9" w:rsidP="006E3243">
            <w:r>
              <w:t>Trigger</w:t>
            </w:r>
          </w:p>
        </w:tc>
        <w:tc>
          <w:tcPr>
            <w:tcW w:w="4675" w:type="dxa"/>
          </w:tcPr>
          <w:p w:rsidR="00CB65F9" w:rsidRDefault="002558F5" w:rsidP="006E3243">
            <w:pPr>
              <w:cnfStyle w:val="000000000000" w:firstRow="0" w:lastRow="0" w:firstColumn="0" w:lastColumn="0" w:oddVBand="0" w:evenVBand="0" w:oddHBand="0" w:evenHBand="0" w:firstRowFirstColumn="0" w:firstRowLastColumn="0" w:lastRowFirstColumn="0" w:lastRowLastColumn="0"/>
            </w:pPr>
            <w:r>
              <w:t xml:space="preserve">Administrator clicks the create project button. </w:t>
            </w:r>
          </w:p>
        </w:tc>
      </w:tr>
      <w:tr w:rsidR="00CB65F9" w:rsidTr="006E3243">
        <w:tc>
          <w:tcPr>
            <w:cnfStyle w:val="001000000000" w:firstRow="0" w:lastRow="0" w:firstColumn="1" w:lastColumn="0" w:oddVBand="0" w:evenVBand="0" w:oddHBand="0" w:evenHBand="0" w:firstRowFirstColumn="0" w:firstRowLastColumn="0" w:lastRowFirstColumn="0" w:lastRowLastColumn="0"/>
            <w:tcW w:w="4675" w:type="dxa"/>
          </w:tcPr>
          <w:p w:rsidR="00CB65F9" w:rsidRDefault="00CB65F9" w:rsidP="006E3243">
            <w:r>
              <w:t>Postcondition</w:t>
            </w:r>
          </w:p>
        </w:tc>
        <w:tc>
          <w:tcPr>
            <w:tcW w:w="4675" w:type="dxa"/>
          </w:tcPr>
          <w:p w:rsidR="00CB65F9" w:rsidRDefault="0026071F" w:rsidP="006E3243">
            <w:pPr>
              <w:cnfStyle w:val="000000000000" w:firstRow="0" w:lastRow="0" w:firstColumn="0" w:lastColumn="0" w:oddVBand="0" w:evenVBand="0" w:oddHBand="0" w:evenHBand="0" w:firstRowFirstColumn="0" w:firstRowLastColumn="0" w:lastRowFirstColumn="0" w:lastRowLastColumn="0"/>
            </w:pPr>
            <w:r>
              <w:t>Project is created, appropriate entry is created in database. Notification regarding success of the action is sent to user. Any users initially assigned to project also receive a notification.</w:t>
            </w:r>
          </w:p>
        </w:tc>
      </w:tr>
      <w:tr w:rsidR="00CB65F9" w:rsidTr="006E3243">
        <w:tc>
          <w:tcPr>
            <w:cnfStyle w:val="001000000000" w:firstRow="0" w:lastRow="0" w:firstColumn="1" w:lastColumn="0" w:oddVBand="0" w:evenVBand="0" w:oddHBand="0" w:evenHBand="0" w:firstRowFirstColumn="0" w:firstRowLastColumn="0" w:lastRowFirstColumn="0" w:lastRowLastColumn="0"/>
            <w:tcW w:w="4675" w:type="dxa"/>
          </w:tcPr>
          <w:p w:rsidR="00CB65F9" w:rsidRDefault="00CB65F9" w:rsidP="006E3243">
            <w:r>
              <w:t>Main Success Scenario</w:t>
            </w:r>
          </w:p>
        </w:tc>
        <w:tc>
          <w:tcPr>
            <w:tcW w:w="4675" w:type="dxa"/>
          </w:tcPr>
          <w:p w:rsidR="00CB65F9" w:rsidRDefault="0026071F" w:rsidP="006E3243">
            <w:pPr>
              <w:cnfStyle w:val="000000000000" w:firstRow="0" w:lastRow="0" w:firstColumn="0" w:lastColumn="0" w:oddVBand="0" w:evenVBand="0" w:oddHBand="0" w:evenHBand="0" w:firstRowFirstColumn="0" w:firstRowLastColumn="0" w:lastRowFirstColumn="0" w:lastRowLastColumn="0"/>
            </w:pPr>
            <w:r>
              <w:t xml:space="preserve">Project is created and visible to any users assigned to it.  A success notification is sent to appropriate parties. </w:t>
            </w:r>
          </w:p>
        </w:tc>
      </w:tr>
      <w:tr w:rsidR="00CB65F9" w:rsidTr="006E3243">
        <w:tc>
          <w:tcPr>
            <w:cnfStyle w:val="001000000000" w:firstRow="0" w:lastRow="0" w:firstColumn="1" w:lastColumn="0" w:oddVBand="0" w:evenVBand="0" w:oddHBand="0" w:evenHBand="0" w:firstRowFirstColumn="0" w:firstRowLastColumn="0" w:lastRowFirstColumn="0" w:lastRowLastColumn="0"/>
            <w:tcW w:w="4675" w:type="dxa"/>
          </w:tcPr>
          <w:p w:rsidR="00CB65F9" w:rsidRDefault="00CB65F9" w:rsidP="006E3243">
            <w:r>
              <w:t>Extensions</w:t>
            </w:r>
          </w:p>
        </w:tc>
        <w:tc>
          <w:tcPr>
            <w:tcW w:w="4675" w:type="dxa"/>
          </w:tcPr>
          <w:p w:rsidR="00CB65F9" w:rsidRDefault="00CB65F9" w:rsidP="006E3243">
            <w:pPr>
              <w:cnfStyle w:val="000000000000" w:firstRow="0" w:lastRow="0" w:firstColumn="0" w:lastColumn="0" w:oddVBand="0" w:evenVBand="0" w:oddHBand="0" w:evenHBand="0" w:firstRowFirstColumn="0" w:firstRowLastColumn="0" w:lastRowFirstColumn="0" w:lastRowLastColumn="0"/>
            </w:pPr>
            <w:r>
              <w:t xml:space="preserve"> </w:t>
            </w:r>
          </w:p>
        </w:tc>
      </w:tr>
    </w:tbl>
    <w:p w:rsidR="00CB65F9" w:rsidRDefault="00CB65F9" w:rsidP="00987BE9">
      <w:pPr>
        <w:rPr>
          <w:highlight w:val="cyan"/>
        </w:rPr>
      </w:pPr>
    </w:p>
    <w:tbl>
      <w:tblPr>
        <w:tblStyle w:val="GridTable1Light"/>
        <w:tblW w:w="0" w:type="auto"/>
        <w:tblLook w:val="04A0" w:firstRow="1" w:lastRow="0" w:firstColumn="1" w:lastColumn="0" w:noHBand="0" w:noVBand="1"/>
      </w:tblPr>
      <w:tblGrid>
        <w:gridCol w:w="4675"/>
        <w:gridCol w:w="4675"/>
      </w:tblGrid>
      <w:tr w:rsidR="00CB65F9" w:rsidTr="006E32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rsidR="00CB65F9" w:rsidRDefault="00CB65F9" w:rsidP="006E3243">
            <w:pPr>
              <w:jc w:val="center"/>
            </w:pPr>
            <w:r>
              <w:t xml:space="preserve">Edit Project </w:t>
            </w:r>
          </w:p>
        </w:tc>
      </w:tr>
      <w:tr w:rsidR="00CB65F9" w:rsidTr="006E3243">
        <w:tc>
          <w:tcPr>
            <w:cnfStyle w:val="001000000000" w:firstRow="0" w:lastRow="0" w:firstColumn="1" w:lastColumn="0" w:oddVBand="0" w:evenVBand="0" w:oddHBand="0" w:evenHBand="0" w:firstRowFirstColumn="0" w:firstRowLastColumn="0" w:lastRowFirstColumn="0" w:lastRowLastColumn="0"/>
            <w:tcW w:w="4675" w:type="dxa"/>
          </w:tcPr>
          <w:p w:rsidR="00CB65F9" w:rsidRDefault="00CB65F9" w:rsidP="006E3243">
            <w:r>
              <w:t>Primary Actor</w:t>
            </w:r>
          </w:p>
        </w:tc>
        <w:tc>
          <w:tcPr>
            <w:tcW w:w="4675" w:type="dxa"/>
          </w:tcPr>
          <w:p w:rsidR="00CB65F9" w:rsidRDefault="00CB65F9" w:rsidP="00186A88">
            <w:pPr>
              <w:cnfStyle w:val="000000000000" w:firstRow="0" w:lastRow="0" w:firstColumn="0" w:lastColumn="0" w:oddVBand="0" w:evenVBand="0" w:oddHBand="0" w:evenHBand="0" w:firstRowFirstColumn="0" w:firstRowLastColumn="0" w:lastRowFirstColumn="0" w:lastRowLastColumn="0"/>
            </w:pPr>
            <w:r>
              <w:t>Admin</w:t>
            </w:r>
          </w:p>
        </w:tc>
      </w:tr>
      <w:tr w:rsidR="00CB65F9" w:rsidTr="006E3243">
        <w:tc>
          <w:tcPr>
            <w:cnfStyle w:val="001000000000" w:firstRow="0" w:lastRow="0" w:firstColumn="1" w:lastColumn="0" w:oddVBand="0" w:evenVBand="0" w:oddHBand="0" w:evenHBand="0" w:firstRowFirstColumn="0" w:firstRowLastColumn="0" w:lastRowFirstColumn="0" w:lastRowLastColumn="0"/>
            <w:tcW w:w="4675" w:type="dxa"/>
          </w:tcPr>
          <w:p w:rsidR="00CB65F9" w:rsidRDefault="00CB65F9" w:rsidP="006E3243">
            <w:r>
              <w:t>Description</w:t>
            </w:r>
          </w:p>
        </w:tc>
        <w:tc>
          <w:tcPr>
            <w:tcW w:w="4675" w:type="dxa"/>
          </w:tcPr>
          <w:p w:rsidR="00CB65F9" w:rsidRDefault="000708D3" w:rsidP="006E3243">
            <w:pPr>
              <w:cnfStyle w:val="000000000000" w:firstRow="0" w:lastRow="0" w:firstColumn="0" w:lastColumn="0" w:oddVBand="0" w:evenVBand="0" w:oddHBand="0" w:evenHBand="0" w:firstRowFirstColumn="0" w:firstRowLastColumn="0" w:lastRowFirstColumn="0" w:lastRowLastColumn="0"/>
            </w:pPr>
            <w:r>
              <w:t>The details of a project should be able to be changed by an administrator.</w:t>
            </w:r>
          </w:p>
        </w:tc>
      </w:tr>
      <w:tr w:rsidR="00CB65F9" w:rsidTr="006E3243">
        <w:tc>
          <w:tcPr>
            <w:cnfStyle w:val="001000000000" w:firstRow="0" w:lastRow="0" w:firstColumn="1" w:lastColumn="0" w:oddVBand="0" w:evenVBand="0" w:oddHBand="0" w:evenHBand="0" w:firstRowFirstColumn="0" w:firstRowLastColumn="0" w:lastRowFirstColumn="0" w:lastRowLastColumn="0"/>
            <w:tcW w:w="4675" w:type="dxa"/>
          </w:tcPr>
          <w:p w:rsidR="00CB65F9" w:rsidRDefault="00CB65F9" w:rsidP="006E3243">
            <w:r>
              <w:t>Precondition</w:t>
            </w:r>
          </w:p>
        </w:tc>
        <w:tc>
          <w:tcPr>
            <w:tcW w:w="4675" w:type="dxa"/>
          </w:tcPr>
          <w:p w:rsidR="00CB65F9" w:rsidRDefault="00186A88" w:rsidP="006E3243">
            <w:pPr>
              <w:cnfStyle w:val="000000000000" w:firstRow="0" w:lastRow="0" w:firstColumn="0" w:lastColumn="0" w:oddVBand="0" w:evenVBand="0" w:oddHBand="0" w:evenHBand="0" w:firstRowFirstColumn="0" w:firstRowLastColumn="0" w:lastRowFirstColumn="0" w:lastRowLastColumn="0"/>
            </w:pPr>
            <w:r>
              <w:t xml:space="preserve">A project exists. </w:t>
            </w:r>
            <w:r w:rsidR="00CB65F9">
              <w:t xml:space="preserve"> </w:t>
            </w:r>
          </w:p>
        </w:tc>
      </w:tr>
      <w:tr w:rsidR="00CB65F9" w:rsidTr="006E3243">
        <w:tc>
          <w:tcPr>
            <w:cnfStyle w:val="001000000000" w:firstRow="0" w:lastRow="0" w:firstColumn="1" w:lastColumn="0" w:oddVBand="0" w:evenVBand="0" w:oddHBand="0" w:evenHBand="0" w:firstRowFirstColumn="0" w:firstRowLastColumn="0" w:lastRowFirstColumn="0" w:lastRowLastColumn="0"/>
            <w:tcW w:w="4675" w:type="dxa"/>
          </w:tcPr>
          <w:p w:rsidR="00CB65F9" w:rsidRDefault="00CB65F9" w:rsidP="006E3243">
            <w:r>
              <w:t>Trigger</w:t>
            </w:r>
          </w:p>
        </w:tc>
        <w:tc>
          <w:tcPr>
            <w:tcW w:w="4675" w:type="dxa"/>
          </w:tcPr>
          <w:p w:rsidR="00CB65F9" w:rsidRDefault="00F0553E" w:rsidP="006E3243">
            <w:pPr>
              <w:cnfStyle w:val="000000000000" w:firstRow="0" w:lastRow="0" w:firstColumn="0" w:lastColumn="0" w:oddVBand="0" w:evenVBand="0" w:oddHBand="0" w:evenHBand="0" w:firstRowFirstColumn="0" w:firstRowLastColumn="0" w:lastRowFirstColumn="0" w:lastRowLastColumn="0"/>
            </w:pPr>
            <w:r>
              <w:t xml:space="preserve">Administrator clicks edit project button. </w:t>
            </w:r>
          </w:p>
        </w:tc>
      </w:tr>
      <w:tr w:rsidR="00CB65F9" w:rsidTr="006E3243">
        <w:tc>
          <w:tcPr>
            <w:cnfStyle w:val="001000000000" w:firstRow="0" w:lastRow="0" w:firstColumn="1" w:lastColumn="0" w:oddVBand="0" w:evenVBand="0" w:oddHBand="0" w:evenHBand="0" w:firstRowFirstColumn="0" w:firstRowLastColumn="0" w:lastRowFirstColumn="0" w:lastRowLastColumn="0"/>
            <w:tcW w:w="4675" w:type="dxa"/>
          </w:tcPr>
          <w:p w:rsidR="00CB65F9" w:rsidRDefault="00CB65F9" w:rsidP="006E3243">
            <w:r>
              <w:t>Postcondition</w:t>
            </w:r>
          </w:p>
        </w:tc>
        <w:tc>
          <w:tcPr>
            <w:tcW w:w="4675" w:type="dxa"/>
          </w:tcPr>
          <w:p w:rsidR="00CB65F9" w:rsidRDefault="000708D3" w:rsidP="006E3243">
            <w:pPr>
              <w:cnfStyle w:val="000000000000" w:firstRow="0" w:lastRow="0" w:firstColumn="0" w:lastColumn="0" w:oddVBand="0" w:evenVBand="0" w:oddHBand="0" w:evenHBand="0" w:firstRowFirstColumn="0" w:firstRowLastColumn="0" w:lastRowFirstColumn="0" w:lastRowLastColumn="0"/>
            </w:pPr>
            <w:r>
              <w:t>Details in the database entry are changed. Notification is sent to user.</w:t>
            </w:r>
          </w:p>
        </w:tc>
      </w:tr>
      <w:tr w:rsidR="00CB65F9" w:rsidTr="006E3243">
        <w:tc>
          <w:tcPr>
            <w:cnfStyle w:val="001000000000" w:firstRow="0" w:lastRow="0" w:firstColumn="1" w:lastColumn="0" w:oddVBand="0" w:evenVBand="0" w:oddHBand="0" w:evenHBand="0" w:firstRowFirstColumn="0" w:firstRowLastColumn="0" w:lastRowFirstColumn="0" w:lastRowLastColumn="0"/>
            <w:tcW w:w="4675" w:type="dxa"/>
          </w:tcPr>
          <w:p w:rsidR="00CB65F9" w:rsidRDefault="00CB65F9" w:rsidP="006E3243">
            <w:r>
              <w:lastRenderedPageBreak/>
              <w:t>Main Success Scenario</w:t>
            </w:r>
          </w:p>
        </w:tc>
        <w:tc>
          <w:tcPr>
            <w:tcW w:w="4675" w:type="dxa"/>
          </w:tcPr>
          <w:p w:rsidR="00CB65F9" w:rsidRDefault="000708D3" w:rsidP="006E3243">
            <w:pPr>
              <w:cnfStyle w:val="000000000000" w:firstRow="0" w:lastRow="0" w:firstColumn="0" w:lastColumn="0" w:oddVBand="0" w:evenVBand="0" w:oddHBand="0" w:evenHBand="0" w:firstRowFirstColumn="0" w:firstRowLastColumn="0" w:lastRowFirstColumn="0" w:lastRowLastColumn="0"/>
            </w:pPr>
            <w:r>
              <w:t>Success notification is sent to user. Changes made to databases are visible.</w:t>
            </w:r>
          </w:p>
        </w:tc>
      </w:tr>
      <w:tr w:rsidR="00CB65F9" w:rsidTr="006E3243">
        <w:tc>
          <w:tcPr>
            <w:cnfStyle w:val="001000000000" w:firstRow="0" w:lastRow="0" w:firstColumn="1" w:lastColumn="0" w:oddVBand="0" w:evenVBand="0" w:oddHBand="0" w:evenHBand="0" w:firstRowFirstColumn="0" w:firstRowLastColumn="0" w:lastRowFirstColumn="0" w:lastRowLastColumn="0"/>
            <w:tcW w:w="4675" w:type="dxa"/>
          </w:tcPr>
          <w:p w:rsidR="00CB65F9" w:rsidRDefault="00CB65F9" w:rsidP="006E3243">
            <w:r>
              <w:t>Extensions</w:t>
            </w:r>
          </w:p>
        </w:tc>
        <w:tc>
          <w:tcPr>
            <w:tcW w:w="4675" w:type="dxa"/>
          </w:tcPr>
          <w:p w:rsidR="00CB65F9" w:rsidRDefault="00CB65F9" w:rsidP="006E3243">
            <w:pPr>
              <w:cnfStyle w:val="000000000000" w:firstRow="0" w:lastRow="0" w:firstColumn="0" w:lastColumn="0" w:oddVBand="0" w:evenVBand="0" w:oddHBand="0" w:evenHBand="0" w:firstRowFirstColumn="0" w:firstRowLastColumn="0" w:lastRowFirstColumn="0" w:lastRowLastColumn="0"/>
            </w:pPr>
            <w:r>
              <w:t xml:space="preserve"> </w:t>
            </w:r>
          </w:p>
        </w:tc>
      </w:tr>
    </w:tbl>
    <w:p w:rsidR="00CB65F9" w:rsidRDefault="00CB65F9" w:rsidP="00987BE9">
      <w:pPr>
        <w:rPr>
          <w:highlight w:val="cyan"/>
        </w:rPr>
      </w:pPr>
    </w:p>
    <w:tbl>
      <w:tblPr>
        <w:tblStyle w:val="GridTable1Light"/>
        <w:tblW w:w="0" w:type="auto"/>
        <w:tblLook w:val="04A0" w:firstRow="1" w:lastRow="0" w:firstColumn="1" w:lastColumn="0" w:noHBand="0" w:noVBand="1"/>
      </w:tblPr>
      <w:tblGrid>
        <w:gridCol w:w="4675"/>
        <w:gridCol w:w="4675"/>
      </w:tblGrid>
      <w:tr w:rsidR="00EE2252" w:rsidTr="006E32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rsidR="00EE2252" w:rsidRDefault="00EE2252" w:rsidP="006E3243">
            <w:pPr>
              <w:jc w:val="center"/>
            </w:pPr>
            <w:r>
              <w:t xml:space="preserve">Close Project </w:t>
            </w:r>
          </w:p>
        </w:tc>
      </w:tr>
      <w:tr w:rsidR="00EE2252" w:rsidTr="006E3243">
        <w:tc>
          <w:tcPr>
            <w:cnfStyle w:val="001000000000" w:firstRow="0" w:lastRow="0" w:firstColumn="1" w:lastColumn="0" w:oddVBand="0" w:evenVBand="0" w:oddHBand="0" w:evenHBand="0" w:firstRowFirstColumn="0" w:firstRowLastColumn="0" w:lastRowFirstColumn="0" w:lastRowLastColumn="0"/>
            <w:tcW w:w="4675" w:type="dxa"/>
          </w:tcPr>
          <w:p w:rsidR="00EE2252" w:rsidRDefault="00EE2252" w:rsidP="006E3243">
            <w:r>
              <w:t>Primary Actor</w:t>
            </w:r>
          </w:p>
        </w:tc>
        <w:tc>
          <w:tcPr>
            <w:tcW w:w="4675" w:type="dxa"/>
          </w:tcPr>
          <w:p w:rsidR="00EE2252" w:rsidRDefault="00EE2252" w:rsidP="00FC76BD">
            <w:pPr>
              <w:cnfStyle w:val="000000000000" w:firstRow="0" w:lastRow="0" w:firstColumn="0" w:lastColumn="0" w:oddVBand="0" w:evenVBand="0" w:oddHBand="0" w:evenHBand="0" w:firstRowFirstColumn="0" w:firstRowLastColumn="0" w:lastRowFirstColumn="0" w:lastRowLastColumn="0"/>
            </w:pPr>
            <w:r>
              <w:t>Admin</w:t>
            </w:r>
            <w:r w:rsidR="00FC76BD">
              <w:t>istrator</w:t>
            </w:r>
          </w:p>
        </w:tc>
      </w:tr>
      <w:tr w:rsidR="00EE2252" w:rsidTr="006E3243">
        <w:tc>
          <w:tcPr>
            <w:cnfStyle w:val="001000000000" w:firstRow="0" w:lastRow="0" w:firstColumn="1" w:lastColumn="0" w:oddVBand="0" w:evenVBand="0" w:oddHBand="0" w:evenHBand="0" w:firstRowFirstColumn="0" w:firstRowLastColumn="0" w:lastRowFirstColumn="0" w:lastRowLastColumn="0"/>
            <w:tcW w:w="4675" w:type="dxa"/>
          </w:tcPr>
          <w:p w:rsidR="00EE2252" w:rsidRDefault="00EE2252" w:rsidP="006E3243">
            <w:r>
              <w:t>Description</w:t>
            </w:r>
          </w:p>
        </w:tc>
        <w:tc>
          <w:tcPr>
            <w:tcW w:w="4675" w:type="dxa"/>
          </w:tcPr>
          <w:p w:rsidR="00EE2252" w:rsidRDefault="00FC76BD" w:rsidP="006E3243">
            <w:pPr>
              <w:cnfStyle w:val="000000000000" w:firstRow="0" w:lastRow="0" w:firstColumn="0" w:lastColumn="0" w:oddVBand="0" w:evenVBand="0" w:oddHBand="0" w:evenHBand="0" w:firstRowFirstColumn="0" w:firstRowLastColumn="0" w:lastRowFirstColumn="0" w:lastRowLastColumn="0"/>
            </w:pPr>
            <w:r>
              <w:t xml:space="preserve">When a project is completed, or canceled a project should be able to be closed by an administrator.  </w:t>
            </w:r>
          </w:p>
        </w:tc>
      </w:tr>
      <w:tr w:rsidR="00EE2252" w:rsidTr="006E3243">
        <w:tc>
          <w:tcPr>
            <w:cnfStyle w:val="001000000000" w:firstRow="0" w:lastRow="0" w:firstColumn="1" w:lastColumn="0" w:oddVBand="0" w:evenVBand="0" w:oddHBand="0" w:evenHBand="0" w:firstRowFirstColumn="0" w:firstRowLastColumn="0" w:lastRowFirstColumn="0" w:lastRowLastColumn="0"/>
            <w:tcW w:w="4675" w:type="dxa"/>
          </w:tcPr>
          <w:p w:rsidR="00EE2252" w:rsidRDefault="00EE2252" w:rsidP="006E3243">
            <w:r>
              <w:t>Precondition</w:t>
            </w:r>
          </w:p>
        </w:tc>
        <w:tc>
          <w:tcPr>
            <w:tcW w:w="4675" w:type="dxa"/>
          </w:tcPr>
          <w:p w:rsidR="00EE2252" w:rsidRDefault="002C345C" w:rsidP="006E3243">
            <w:pPr>
              <w:cnfStyle w:val="000000000000" w:firstRow="0" w:lastRow="0" w:firstColumn="0" w:lastColumn="0" w:oddVBand="0" w:evenVBand="0" w:oddHBand="0" w:evenHBand="0" w:firstRowFirstColumn="0" w:firstRowLastColumn="0" w:lastRowFirstColumn="0" w:lastRowLastColumn="0"/>
            </w:pPr>
            <w:r>
              <w:t xml:space="preserve">A project exists. </w:t>
            </w:r>
            <w:r w:rsidR="00EE2252">
              <w:t xml:space="preserve"> </w:t>
            </w:r>
          </w:p>
        </w:tc>
      </w:tr>
      <w:tr w:rsidR="00EE2252" w:rsidTr="006E3243">
        <w:tc>
          <w:tcPr>
            <w:cnfStyle w:val="001000000000" w:firstRow="0" w:lastRow="0" w:firstColumn="1" w:lastColumn="0" w:oddVBand="0" w:evenVBand="0" w:oddHBand="0" w:evenHBand="0" w:firstRowFirstColumn="0" w:firstRowLastColumn="0" w:lastRowFirstColumn="0" w:lastRowLastColumn="0"/>
            <w:tcW w:w="4675" w:type="dxa"/>
          </w:tcPr>
          <w:p w:rsidR="00EE2252" w:rsidRDefault="00EE2252" w:rsidP="006E3243">
            <w:r>
              <w:t>Trigger</w:t>
            </w:r>
          </w:p>
        </w:tc>
        <w:tc>
          <w:tcPr>
            <w:tcW w:w="4675" w:type="dxa"/>
          </w:tcPr>
          <w:p w:rsidR="00EE2252" w:rsidRDefault="00736FB5" w:rsidP="006E3243">
            <w:pPr>
              <w:cnfStyle w:val="000000000000" w:firstRow="0" w:lastRow="0" w:firstColumn="0" w:lastColumn="0" w:oddVBand="0" w:evenVBand="0" w:oddHBand="0" w:evenHBand="0" w:firstRowFirstColumn="0" w:firstRowLastColumn="0" w:lastRowFirstColumn="0" w:lastRowLastColumn="0"/>
            </w:pPr>
            <w:r>
              <w:t>Administrator clicks the close project button and confirms that the project ought to be closed.</w:t>
            </w:r>
          </w:p>
        </w:tc>
      </w:tr>
      <w:tr w:rsidR="00EE2252" w:rsidTr="006E3243">
        <w:tc>
          <w:tcPr>
            <w:cnfStyle w:val="001000000000" w:firstRow="0" w:lastRow="0" w:firstColumn="1" w:lastColumn="0" w:oddVBand="0" w:evenVBand="0" w:oddHBand="0" w:evenHBand="0" w:firstRowFirstColumn="0" w:firstRowLastColumn="0" w:lastRowFirstColumn="0" w:lastRowLastColumn="0"/>
            <w:tcW w:w="4675" w:type="dxa"/>
          </w:tcPr>
          <w:p w:rsidR="00EE2252" w:rsidRDefault="00EE2252" w:rsidP="006E3243">
            <w:r>
              <w:t>Postcondition</w:t>
            </w:r>
          </w:p>
        </w:tc>
        <w:tc>
          <w:tcPr>
            <w:tcW w:w="4675" w:type="dxa"/>
          </w:tcPr>
          <w:p w:rsidR="00EE2252" w:rsidRDefault="00736FB5" w:rsidP="006E3243">
            <w:pPr>
              <w:cnfStyle w:val="000000000000" w:firstRow="0" w:lastRow="0" w:firstColumn="0" w:lastColumn="0" w:oddVBand="0" w:evenVBand="0" w:oddHBand="0" w:evenHBand="0" w:firstRowFirstColumn="0" w:firstRowLastColumn="0" w:lastRowFirstColumn="0" w:lastRowLastColumn="0"/>
            </w:pPr>
            <w:r>
              <w:t>All users are removed from project, all tasks removed and deleted, project is deleted from database. A notification is sent to all users assigned to project that it has been closed.</w:t>
            </w:r>
          </w:p>
        </w:tc>
      </w:tr>
      <w:tr w:rsidR="00EE2252" w:rsidTr="006E3243">
        <w:tc>
          <w:tcPr>
            <w:cnfStyle w:val="001000000000" w:firstRow="0" w:lastRow="0" w:firstColumn="1" w:lastColumn="0" w:oddVBand="0" w:evenVBand="0" w:oddHBand="0" w:evenHBand="0" w:firstRowFirstColumn="0" w:firstRowLastColumn="0" w:lastRowFirstColumn="0" w:lastRowLastColumn="0"/>
            <w:tcW w:w="4675" w:type="dxa"/>
          </w:tcPr>
          <w:p w:rsidR="00EE2252" w:rsidRDefault="00EE2252" w:rsidP="006E3243">
            <w:r>
              <w:t>Main Success Scenario</w:t>
            </w:r>
          </w:p>
        </w:tc>
        <w:tc>
          <w:tcPr>
            <w:tcW w:w="4675" w:type="dxa"/>
          </w:tcPr>
          <w:p w:rsidR="00EE2252" w:rsidRDefault="00736FB5" w:rsidP="006E3243">
            <w:pPr>
              <w:cnfStyle w:val="000000000000" w:firstRow="0" w:lastRow="0" w:firstColumn="0" w:lastColumn="0" w:oddVBand="0" w:evenVBand="0" w:oddHBand="0" w:evenHBand="0" w:firstRowFirstColumn="0" w:firstRowLastColumn="0" w:lastRowFirstColumn="0" w:lastRowLastColumn="0"/>
            </w:pPr>
            <w:r>
              <w:t>Project is removed from database and is no longer visible to users. Users successfully received notification. Administrator who closed project received a success notification.</w:t>
            </w:r>
          </w:p>
        </w:tc>
      </w:tr>
      <w:tr w:rsidR="00EE2252" w:rsidTr="006E3243">
        <w:tc>
          <w:tcPr>
            <w:cnfStyle w:val="001000000000" w:firstRow="0" w:lastRow="0" w:firstColumn="1" w:lastColumn="0" w:oddVBand="0" w:evenVBand="0" w:oddHBand="0" w:evenHBand="0" w:firstRowFirstColumn="0" w:firstRowLastColumn="0" w:lastRowFirstColumn="0" w:lastRowLastColumn="0"/>
            <w:tcW w:w="4675" w:type="dxa"/>
          </w:tcPr>
          <w:p w:rsidR="00EE2252" w:rsidRDefault="00EE2252" w:rsidP="006E3243">
            <w:r>
              <w:t>Extensions</w:t>
            </w:r>
          </w:p>
        </w:tc>
        <w:tc>
          <w:tcPr>
            <w:tcW w:w="4675" w:type="dxa"/>
          </w:tcPr>
          <w:p w:rsidR="00EE2252" w:rsidRDefault="00EE2252" w:rsidP="006E3243">
            <w:pPr>
              <w:cnfStyle w:val="000000000000" w:firstRow="0" w:lastRow="0" w:firstColumn="0" w:lastColumn="0" w:oddVBand="0" w:evenVBand="0" w:oddHBand="0" w:evenHBand="0" w:firstRowFirstColumn="0" w:firstRowLastColumn="0" w:lastRowFirstColumn="0" w:lastRowLastColumn="0"/>
            </w:pPr>
          </w:p>
        </w:tc>
      </w:tr>
    </w:tbl>
    <w:p w:rsidR="00CB24C0" w:rsidRDefault="00CB24C0" w:rsidP="00987BE9">
      <w:pPr>
        <w:rPr>
          <w:highlight w:val="cyan"/>
        </w:rPr>
      </w:pPr>
    </w:p>
    <w:p w:rsidR="00EE2252" w:rsidRDefault="00EE2252" w:rsidP="00987BE9">
      <w:pPr>
        <w:rPr>
          <w:highlight w:val="cyan"/>
        </w:rPr>
      </w:pPr>
    </w:p>
    <w:tbl>
      <w:tblPr>
        <w:tblStyle w:val="GridTable1Light"/>
        <w:tblW w:w="0" w:type="auto"/>
        <w:tblLook w:val="04A0" w:firstRow="1" w:lastRow="0" w:firstColumn="1" w:lastColumn="0" w:noHBand="0" w:noVBand="1"/>
      </w:tblPr>
      <w:tblGrid>
        <w:gridCol w:w="4675"/>
        <w:gridCol w:w="4675"/>
      </w:tblGrid>
      <w:tr w:rsidR="009422FA" w:rsidTr="006E32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rsidR="009422FA" w:rsidRDefault="009422FA" w:rsidP="006E3243">
            <w:pPr>
              <w:jc w:val="center"/>
            </w:pPr>
            <w:r>
              <w:t>Create a Task</w:t>
            </w:r>
          </w:p>
        </w:tc>
      </w:tr>
      <w:tr w:rsidR="009422FA" w:rsidTr="006E3243">
        <w:tc>
          <w:tcPr>
            <w:cnfStyle w:val="001000000000" w:firstRow="0" w:lastRow="0" w:firstColumn="1" w:lastColumn="0" w:oddVBand="0" w:evenVBand="0" w:oddHBand="0" w:evenHBand="0" w:firstRowFirstColumn="0" w:firstRowLastColumn="0" w:lastRowFirstColumn="0" w:lastRowLastColumn="0"/>
            <w:tcW w:w="4675" w:type="dxa"/>
          </w:tcPr>
          <w:p w:rsidR="009422FA" w:rsidRDefault="009422FA" w:rsidP="006E3243">
            <w:r>
              <w:t>Primary Actor</w:t>
            </w:r>
          </w:p>
        </w:tc>
        <w:tc>
          <w:tcPr>
            <w:tcW w:w="4675" w:type="dxa"/>
          </w:tcPr>
          <w:p w:rsidR="009422FA" w:rsidRDefault="009422FA" w:rsidP="006E3243">
            <w:pPr>
              <w:cnfStyle w:val="000000000000" w:firstRow="0" w:lastRow="0" w:firstColumn="0" w:lastColumn="0" w:oddVBand="0" w:evenVBand="0" w:oddHBand="0" w:evenHBand="0" w:firstRowFirstColumn="0" w:firstRowLastColumn="0" w:lastRowFirstColumn="0" w:lastRowLastColumn="0"/>
            </w:pPr>
            <w:r>
              <w:t>User</w:t>
            </w:r>
          </w:p>
        </w:tc>
      </w:tr>
      <w:tr w:rsidR="009422FA" w:rsidTr="006E3243">
        <w:tc>
          <w:tcPr>
            <w:cnfStyle w:val="001000000000" w:firstRow="0" w:lastRow="0" w:firstColumn="1" w:lastColumn="0" w:oddVBand="0" w:evenVBand="0" w:oddHBand="0" w:evenHBand="0" w:firstRowFirstColumn="0" w:firstRowLastColumn="0" w:lastRowFirstColumn="0" w:lastRowLastColumn="0"/>
            <w:tcW w:w="4675" w:type="dxa"/>
          </w:tcPr>
          <w:p w:rsidR="009422FA" w:rsidRDefault="009422FA" w:rsidP="006E3243">
            <w:r>
              <w:t>Description</w:t>
            </w:r>
          </w:p>
        </w:tc>
        <w:tc>
          <w:tcPr>
            <w:tcW w:w="4675" w:type="dxa"/>
          </w:tcPr>
          <w:p w:rsidR="009422FA" w:rsidRDefault="009422FA" w:rsidP="006E3243">
            <w:pPr>
              <w:cnfStyle w:val="000000000000" w:firstRow="0" w:lastRow="0" w:firstColumn="0" w:lastColumn="0" w:oddVBand="0" w:evenVBand="0" w:oddHBand="0" w:evenHBand="0" w:firstRowFirstColumn="0" w:firstRowLastColumn="0" w:lastRowFirstColumn="0" w:lastRowLastColumn="0"/>
            </w:pPr>
            <w:r>
              <w:t xml:space="preserve">Any user may create a task. A task includes a short description of a task and may include other information such as a tag indicating what part of a project it relates to. </w:t>
            </w:r>
            <w:r w:rsidR="00C7315D">
              <w:t>The task must also be assigned to a project, usually determined by the context from which the user creates the tasks.</w:t>
            </w:r>
          </w:p>
          <w:p w:rsidR="00782123" w:rsidRDefault="00782123" w:rsidP="006E3243">
            <w:pPr>
              <w:cnfStyle w:val="000000000000" w:firstRow="0" w:lastRow="0" w:firstColumn="0" w:lastColumn="0" w:oddVBand="0" w:evenVBand="0" w:oddHBand="0" w:evenHBand="0" w:firstRowFirstColumn="0" w:firstRowLastColumn="0" w:lastRowFirstColumn="0" w:lastRowLastColumn="0"/>
            </w:pPr>
          </w:p>
          <w:p w:rsidR="00C7315D" w:rsidRDefault="00C7315D" w:rsidP="006E3243">
            <w:pPr>
              <w:cnfStyle w:val="000000000000" w:firstRow="0" w:lastRow="0" w:firstColumn="0" w:lastColumn="0" w:oddVBand="0" w:evenVBand="0" w:oddHBand="0" w:evenHBand="0" w:firstRowFirstColumn="0" w:firstRowLastColumn="0" w:lastRowFirstColumn="0" w:lastRowLastColumn="0"/>
            </w:pPr>
            <w:r>
              <w:t>Users who are not in the context of any specific project would select which project the task is created for.</w:t>
            </w:r>
          </w:p>
        </w:tc>
      </w:tr>
      <w:tr w:rsidR="009422FA" w:rsidTr="006E3243">
        <w:tc>
          <w:tcPr>
            <w:cnfStyle w:val="001000000000" w:firstRow="0" w:lastRow="0" w:firstColumn="1" w:lastColumn="0" w:oddVBand="0" w:evenVBand="0" w:oddHBand="0" w:evenHBand="0" w:firstRowFirstColumn="0" w:firstRowLastColumn="0" w:lastRowFirstColumn="0" w:lastRowLastColumn="0"/>
            <w:tcW w:w="4675" w:type="dxa"/>
          </w:tcPr>
          <w:p w:rsidR="009422FA" w:rsidRDefault="009422FA" w:rsidP="006E3243">
            <w:r>
              <w:t>Precondition</w:t>
            </w:r>
          </w:p>
        </w:tc>
        <w:tc>
          <w:tcPr>
            <w:tcW w:w="4675" w:type="dxa"/>
          </w:tcPr>
          <w:p w:rsidR="009422FA" w:rsidRDefault="00C7315D" w:rsidP="006E3243">
            <w:pPr>
              <w:cnfStyle w:val="000000000000" w:firstRow="0" w:lastRow="0" w:firstColumn="0" w:lastColumn="0" w:oddVBand="0" w:evenVBand="0" w:oddHBand="0" w:evenHBand="0" w:firstRowFirstColumn="0" w:firstRowLastColumn="0" w:lastRowFirstColumn="0" w:lastRowLastColumn="0"/>
            </w:pPr>
            <w:r>
              <w:t xml:space="preserve">A project exists for the task to be assigned to. </w:t>
            </w:r>
          </w:p>
        </w:tc>
      </w:tr>
      <w:tr w:rsidR="009422FA" w:rsidTr="006E3243">
        <w:tc>
          <w:tcPr>
            <w:cnfStyle w:val="001000000000" w:firstRow="0" w:lastRow="0" w:firstColumn="1" w:lastColumn="0" w:oddVBand="0" w:evenVBand="0" w:oddHBand="0" w:evenHBand="0" w:firstRowFirstColumn="0" w:firstRowLastColumn="0" w:lastRowFirstColumn="0" w:lastRowLastColumn="0"/>
            <w:tcW w:w="4675" w:type="dxa"/>
          </w:tcPr>
          <w:p w:rsidR="009422FA" w:rsidRDefault="009422FA" w:rsidP="006E3243">
            <w:r>
              <w:t>Trigger</w:t>
            </w:r>
          </w:p>
        </w:tc>
        <w:tc>
          <w:tcPr>
            <w:tcW w:w="4675" w:type="dxa"/>
          </w:tcPr>
          <w:p w:rsidR="009422FA" w:rsidRDefault="009422FA" w:rsidP="00C7315D">
            <w:pPr>
              <w:cnfStyle w:val="000000000000" w:firstRow="0" w:lastRow="0" w:firstColumn="0" w:lastColumn="0" w:oddVBand="0" w:evenVBand="0" w:oddHBand="0" w:evenHBand="0" w:firstRowFirstColumn="0" w:firstRowLastColumn="0" w:lastRowFirstColumn="0" w:lastRowLastColumn="0"/>
            </w:pPr>
            <w:r>
              <w:t xml:space="preserve">User command issued by </w:t>
            </w:r>
            <w:r w:rsidR="00C7315D">
              <w:t xml:space="preserve">user. </w:t>
            </w:r>
          </w:p>
        </w:tc>
      </w:tr>
      <w:tr w:rsidR="009422FA" w:rsidTr="006E3243">
        <w:tc>
          <w:tcPr>
            <w:cnfStyle w:val="001000000000" w:firstRow="0" w:lastRow="0" w:firstColumn="1" w:lastColumn="0" w:oddVBand="0" w:evenVBand="0" w:oddHBand="0" w:evenHBand="0" w:firstRowFirstColumn="0" w:firstRowLastColumn="0" w:lastRowFirstColumn="0" w:lastRowLastColumn="0"/>
            <w:tcW w:w="4675" w:type="dxa"/>
          </w:tcPr>
          <w:p w:rsidR="009422FA" w:rsidRDefault="009422FA" w:rsidP="006E3243">
            <w:r>
              <w:t>Postcondition</w:t>
            </w:r>
          </w:p>
        </w:tc>
        <w:tc>
          <w:tcPr>
            <w:tcW w:w="4675" w:type="dxa"/>
          </w:tcPr>
          <w:p w:rsidR="009422FA" w:rsidRDefault="009422FA" w:rsidP="00E762C5">
            <w:pPr>
              <w:cnfStyle w:val="000000000000" w:firstRow="0" w:lastRow="0" w:firstColumn="0" w:lastColumn="0" w:oddVBand="0" w:evenVBand="0" w:oddHBand="0" w:evenHBand="0" w:firstRowFirstColumn="0" w:firstRowLastColumn="0" w:lastRowFirstColumn="0" w:lastRowLastColumn="0"/>
            </w:pPr>
            <w:r>
              <w:t xml:space="preserve">Database is updated with appropriate information. </w:t>
            </w:r>
            <w:r w:rsidR="00E762C5">
              <w:t xml:space="preserve">User receives notification regarding status of task. </w:t>
            </w:r>
          </w:p>
        </w:tc>
      </w:tr>
      <w:tr w:rsidR="009422FA" w:rsidTr="006E3243">
        <w:tc>
          <w:tcPr>
            <w:cnfStyle w:val="001000000000" w:firstRow="0" w:lastRow="0" w:firstColumn="1" w:lastColumn="0" w:oddVBand="0" w:evenVBand="0" w:oddHBand="0" w:evenHBand="0" w:firstRowFirstColumn="0" w:firstRowLastColumn="0" w:lastRowFirstColumn="0" w:lastRowLastColumn="0"/>
            <w:tcW w:w="4675" w:type="dxa"/>
          </w:tcPr>
          <w:p w:rsidR="009422FA" w:rsidRDefault="009422FA" w:rsidP="006E3243">
            <w:r>
              <w:t>Main Success Scenario</w:t>
            </w:r>
          </w:p>
        </w:tc>
        <w:tc>
          <w:tcPr>
            <w:tcW w:w="4675" w:type="dxa"/>
          </w:tcPr>
          <w:p w:rsidR="009422FA" w:rsidRDefault="00C7315D" w:rsidP="006E3243">
            <w:pPr>
              <w:cnfStyle w:val="000000000000" w:firstRow="0" w:lastRow="0" w:firstColumn="0" w:lastColumn="0" w:oddVBand="0" w:evenVBand="0" w:oddHBand="0" w:evenHBand="0" w:firstRowFirstColumn="0" w:firstRowLastColumn="0" w:lastRowFirstColumn="0" w:lastRowLastColumn="0"/>
            </w:pPr>
            <w:r>
              <w:t xml:space="preserve">Any user who is a part of </w:t>
            </w:r>
            <w:r w:rsidR="00AA0DC1">
              <w:t>the project can see that a task is now assigned to the project.</w:t>
            </w:r>
            <w:r w:rsidR="00E762C5">
              <w:t xml:space="preserve"> User receives notification that task has been accomplished successfully.</w:t>
            </w:r>
          </w:p>
        </w:tc>
      </w:tr>
      <w:tr w:rsidR="009422FA" w:rsidTr="006E3243">
        <w:tc>
          <w:tcPr>
            <w:cnfStyle w:val="001000000000" w:firstRow="0" w:lastRow="0" w:firstColumn="1" w:lastColumn="0" w:oddVBand="0" w:evenVBand="0" w:oddHBand="0" w:evenHBand="0" w:firstRowFirstColumn="0" w:firstRowLastColumn="0" w:lastRowFirstColumn="0" w:lastRowLastColumn="0"/>
            <w:tcW w:w="4675" w:type="dxa"/>
          </w:tcPr>
          <w:p w:rsidR="009422FA" w:rsidRDefault="009422FA" w:rsidP="006E3243">
            <w:r>
              <w:lastRenderedPageBreak/>
              <w:t>Extensions</w:t>
            </w:r>
          </w:p>
        </w:tc>
        <w:tc>
          <w:tcPr>
            <w:tcW w:w="4675" w:type="dxa"/>
          </w:tcPr>
          <w:p w:rsidR="009422FA" w:rsidRDefault="00FB381B" w:rsidP="006E3243">
            <w:pPr>
              <w:cnfStyle w:val="000000000000" w:firstRow="0" w:lastRow="0" w:firstColumn="0" w:lastColumn="0" w:oddVBand="0" w:evenVBand="0" w:oddHBand="0" w:evenHBand="0" w:firstRowFirstColumn="0" w:firstRowLastColumn="0" w:lastRowFirstColumn="0" w:lastRowLastColumn="0"/>
            </w:pPr>
            <w:r>
              <w:t>Any user who is not a part of a project cannot assign a task to that project without special permissions.</w:t>
            </w:r>
            <w:r w:rsidR="009422FA">
              <w:t xml:space="preserve"> </w:t>
            </w:r>
          </w:p>
        </w:tc>
      </w:tr>
    </w:tbl>
    <w:p w:rsidR="009422FA" w:rsidRDefault="009422FA" w:rsidP="00987BE9">
      <w:pPr>
        <w:rPr>
          <w:highlight w:val="cyan"/>
        </w:rPr>
      </w:pPr>
    </w:p>
    <w:p w:rsidR="00191F61" w:rsidRDefault="00191F61" w:rsidP="00987BE9">
      <w:pPr>
        <w:rPr>
          <w:highlight w:val="cyan"/>
        </w:rPr>
      </w:pPr>
    </w:p>
    <w:tbl>
      <w:tblPr>
        <w:tblStyle w:val="GridTable1Light"/>
        <w:tblW w:w="0" w:type="auto"/>
        <w:tblLook w:val="04A0" w:firstRow="1" w:lastRow="0" w:firstColumn="1" w:lastColumn="0" w:noHBand="0" w:noVBand="1"/>
      </w:tblPr>
      <w:tblGrid>
        <w:gridCol w:w="4675"/>
        <w:gridCol w:w="4675"/>
      </w:tblGrid>
      <w:tr w:rsidR="00191F61" w:rsidTr="006E32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rsidR="00191F61" w:rsidRDefault="00191F61" w:rsidP="006E3243">
            <w:pPr>
              <w:jc w:val="center"/>
            </w:pPr>
            <w:r>
              <w:t>Reorder a Task</w:t>
            </w:r>
          </w:p>
        </w:tc>
      </w:tr>
      <w:tr w:rsidR="00191F61" w:rsidTr="006E3243">
        <w:tc>
          <w:tcPr>
            <w:cnfStyle w:val="001000000000" w:firstRow="0" w:lastRow="0" w:firstColumn="1" w:lastColumn="0" w:oddVBand="0" w:evenVBand="0" w:oddHBand="0" w:evenHBand="0" w:firstRowFirstColumn="0" w:firstRowLastColumn="0" w:lastRowFirstColumn="0" w:lastRowLastColumn="0"/>
            <w:tcW w:w="4675" w:type="dxa"/>
          </w:tcPr>
          <w:p w:rsidR="00191F61" w:rsidRDefault="00191F61" w:rsidP="006E3243">
            <w:r>
              <w:t>Primary Actor</w:t>
            </w:r>
          </w:p>
        </w:tc>
        <w:tc>
          <w:tcPr>
            <w:tcW w:w="4675" w:type="dxa"/>
          </w:tcPr>
          <w:p w:rsidR="00191F61" w:rsidRDefault="00396350" w:rsidP="006E3243">
            <w:pPr>
              <w:cnfStyle w:val="000000000000" w:firstRow="0" w:lastRow="0" w:firstColumn="0" w:lastColumn="0" w:oddVBand="0" w:evenVBand="0" w:oddHBand="0" w:evenHBand="0" w:firstRowFirstColumn="0" w:firstRowLastColumn="0" w:lastRowFirstColumn="0" w:lastRowLastColumn="0"/>
            </w:pPr>
            <w:r>
              <w:t>Scrum master</w:t>
            </w:r>
          </w:p>
        </w:tc>
      </w:tr>
      <w:tr w:rsidR="00191F61" w:rsidTr="006E3243">
        <w:tc>
          <w:tcPr>
            <w:cnfStyle w:val="001000000000" w:firstRow="0" w:lastRow="0" w:firstColumn="1" w:lastColumn="0" w:oddVBand="0" w:evenVBand="0" w:oddHBand="0" w:evenHBand="0" w:firstRowFirstColumn="0" w:firstRowLastColumn="0" w:lastRowFirstColumn="0" w:lastRowLastColumn="0"/>
            <w:tcW w:w="4675" w:type="dxa"/>
          </w:tcPr>
          <w:p w:rsidR="00191F61" w:rsidRDefault="00191F61" w:rsidP="006E3243">
            <w:r>
              <w:t>Description</w:t>
            </w:r>
          </w:p>
        </w:tc>
        <w:tc>
          <w:tcPr>
            <w:tcW w:w="4675" w:type="dxa"/>
          </w:tcPr>
          <w:p w:rsidR="00191F61" w:rsidRDefault="00396350" w:rsidP="006E3243">
            <w:pPr>
              <w:cnfStyle w:val="000000000000" w:firstRow="0" w:lastRow="0" w:firstColumn="0" w:lastColumn="0" w:oddVBand="0" w:evenVBand="0" w:oddHBand="0" w:evenHBand="0" w:firstRowFirstColumn="0" w:firstRowLastColumn="0" w:lastRowFirstColumn="0" w:lastRowLastColumn="0"/>
            </w:pPr>
            <w:r>
              <w:t xml:space="preserve">A scrum master during the grooming process is responsible for prioritizing items in the backlog for ease of assignment for the next sprint. </w:t>
            </w:r>
          </w:p>
          <w:p w:rsidR="00396350" w:rsidRDefault="00396350" w:rsidP="006E3243">
            <w:pPr>
              <w:cnfStyle w:val="000000000000" w:firstRow="0" w:lastRow="0" w:firstColumn="0" w:lastColumn="0" w:oddVBand="0" w:evenVBand="0" w:oddHBand="0" w:evenHBand="0" w:firstRowFirstColumn="0" w:firstRowLastColumn="0" w:lastRowFirstColumn="0" w:lastRowLastColumn="0"/>
            </w:pPr>
          </w:p>
          <w:p w:rsidR="00396350" w:rsidRDefault="00396350" w:rsidP="006E3243">
            <w:pPr>
              <w:cnfStyle w:val="000000000000" w:firstRow="0" w:lastRow="0" w:firstColumn="0" w:lastColumn="0" w:oddVBand="0" w:evenVBand="0" w:oddHBand="0" w:evenHBand="0" w:firstRowFirstColumn="0" w:firstRowLastColumn="0" w:lastRowFirstColumn="0" w:lastRowLastColumn="0"/>
            </w:pPr>
            <w:r>
              <w:t>A scrum master should be able to reorder existing tasks to reflect this process.</w:t>
            </w:r>
          </w:p>
        </w:tc>
      </w:tr>
      <w:tr w:rsidR="00191F61" w:rsidTr="006E3243">
        <w:tc>
          <w:tcPr>
            <w:cnfStyle w:val="001000000000" w:firstRow="0" w:lastRow="0" w:firstColumn="1" w:lastColumn="0" w:oddVBand="0" w:evenVBand="0" w:oddHBand="0" w:evenHBand="0" w:firstRowFirstColumn="0" w:firstRowLastColumn="0" w:lastRowFirstColumn="0" w:lastRowLastColumn="0"/>
            <w:tcW w:w="4675" w:type="dxa"/>
          </w:tcPr>
          <w:p w:rsidR="00191F61" w:rsidRDefault="00191F61" w:rsidP="006E3243">
            <w:r>
              <w:t>Precondition</w:t>
            </w:r>
          </w:p>
        </w:tc>
        <w:tc>
          <w:tcPr>
            <w:tcW w:w="4675" w:type="dxa"/>
          </w:tcPr>
          <w:p w:rsidR="00191F61" w:rsidRDefault="00396350" w:rsidP="006E3243">
            <w:pPr>
              <w:cnfStyle w:val="000000000000" w:firstRow="0" w:lastRow="0" w:firstColumn="0" w:lastColumn="0" w:oddVBand="0" w:evenVBand="0" w:oddHBand="0" w:evenHBand="0" w:firstRowFirstColumn="0" w:firstRowLastColumn="0" w:lastRowFirstColumn="0" w:lastRowLastColumn="0"/>
            </w:pPr>
            <w:r>
              <w:t xml:space="preserve">More than one task exists in a single process. </w:t>
            </w:r>
            <w:r w:rsidR="00191F61">
              <w:t xml:space="preserve"> </w:t>
            </w:r>
          </w:p>
        </w:tc>
      </w:tr>
      <w:tr w:rsidR="00191F61" w:rsidTr="006E3243">
        <w:tc>
          <w:tcPr>
            <w:cnfStyle w:val="001000000000" w:firstRow="0" w:lastRow="0" w:firstColumn="1" w:lastColumn="0" w:oddVBand="0" w:evenVBand="0" w:oddHBand="0" w:evenHBand="0" w:firstRowFirstColumn="0" w:firstRowLastColumn="0" w:lastRowFirstColumn="0" w:lastRowLastColumn="0"/>
            <w:tcW w:w="4675" w:type="dxa"/>
          </w:tcPr>
          <w:p w:rsidR="00191F61" w:rsidRDefault="00191F61" w:rsidP="006E3243">
            <w:r>
              <w:t>Trigger</w:t>
            </w:r>
          </w:p>
        </w:tc>
        <w:tc>
          <w:tcPr>
            <w:tcW w:w="4675" w:type="dxa"/>
          </w:tcPr>
          <w:p w:rsidR="00191F61" w:rsidRDefault="00191F61" w:rsidP="00396350">
            <w:pPr>
              <w:cnfStyle w:val="000000000000" w:firstRow="0" w:lastRow="0" w:firstColumn="0" w:lastColumn="0" w:oddVBand="0" w:evenVBand="0" w:oddHBand="0" w:evenHBand="0" w:firstRowFirstColumn="0" w:firstRowLastColumn="0" w:lastRowFirstColumn="0" w:lastRowLastColumn="0"/>
            </w:pPr>
            <w:r>
              <w:t xml:space="preserve">User command issued by </w:t>
            </w:r>
            <w:r w:rsidR="00396350">
              <w:t>a scrum master</w:t>
            </w:r>
            <w:r>
              <w:t xml:space="preserve">. </w:t>
            </w:r>
          </w:p>
        </w:tc>
      </w:tr>
      <w:tr w:rsidR="00191F61" w:rsidTr="006E3243">
        <w:tc>
          <w:tcPr>
            <w:cnfStyle w:val="001000000000" w:firstRow="0" w:lastRow="0" w:firstColumn="1" w:lastColumn="0" w:oddVBand="0" w:evenVBand="0" w:oddHBand="0" w:evenHBand="0" w:firstRowFirstColumn="0" w:firstRowLastColumn="0" w:lastRowFirstColumn="0" w:lastRowLastColumn="0"/>
            <w:tcW w:w="4675" w:type="dxa"/>
          </w:tcPr>
          <w:p w:rsidR="00191F61" w:rsidRDefault="00191F61" w:rsidP="006E3243">
            <w:r>
              <w:t>Postcondition</w:t>
            </w:r>
          </w:p>
        </w:tc>
        <w:tc>
          <w:tcPr>
            <w:tcW w:w="4675" w:type="dxa"/>
          </w:tcPr>
          <w:p w:rsidR="00191F61" w:rsidRDefault="00191F61" w:rsidP="00E762C5">
            <w:pPr>
              <w:cnfStyle w:val="000000000000" w:firstRow="0" w:lastRow="0" w:firstColumn="0" w:lastColumn="0" w:oddVBand="0" w:evenVBand="0" w:oddHBand="0" w:evenHBand="0" w:firstRowFirstColumn="0" w:firstRowLastColumn="0" w:lastRowFirstColumn="0" w:lastRowLastColumn="0"/>
            </w:pPr>
            <w:r>
              <w:t>Database is updated with appropriate information.</w:t>
            </w:r>
            <w:r w:rsidR="00396350">
              <w:t xml:space="preserve"> </w:t>
            </w:r>
            <w:r w:rsidR="00E762C5">
              <w:t>User receives notification regarding status of task.</w:t>
            </w:r>
          </w:p>
        </w:tc>
      </w:tr>
      <w:tr w:rsidR="00191F61" w:rsidTr="006E3243">
        <w:tc>
          <w:tcPr>
            <w:cnfStyle w:val="001000000000" w:firstRow="0" w:lastRow="0" w:firstColumn="1" w:lastColumn="0" w:oddVBand="0" w:evenVBand="0" w:oddHBand="0" w:evenHBand="0" w:firstRowFirstColumn="0" w:firstRowLastColumn="0" w:lastRowFirstColumn="0" w:lastRowLastColumn="0"/>
            <w:tcW w:w="4675" w:type="dxa"/>
          </w:tcPr>
          <w:p w:rsidR="00191F61" w:rsidRDefault="00191F61" w:rsidP="006E3243">
            <w:r>
              <w:t>Main Success Scenario</w:t>
            </w:r>
          </w:p>
        </w:tc>
        <w:tc>
          <w:tcPr>
            <w:tcW w:w="4675" w:type="dxa"/>
          </w:tcPr>
          <w:p w:rsidR="00191F61" w:rsidRDefault="00191F61" w:rsidP="00396350">
            <w:pPr>
              <w:cnfStyle w:val="000000000000" w:firstRow="0" w:lastRow="0" w:firstColumn="0" w:lastColumn="0" w:oddVBand="0" w:evenVBand="0" w:oddHBand="0" w:evenHBand="0" w:firstRowFirstColumn="0" w:firstRowLastColumn="0" w:lastRowFirstColumn="0" w:lastRowLastColumn="0"/>
            </w:pPr>
            <w:r>
              <w:t>Any user who is a part of the project</w:t>
            </w:r>
            <w:r w:rsidR="00396350">
              <w:t xml:space="preserve"> can see that the ordering of tasks in the appropriate view has changed.</w:t>
            </w:r>
            <w:r w:rsidR="00E762C5">
              <w:t xml:space="preserve"> User receives notification that task has been accomplished successfully.</w:t>
            </w:r>
          </w:p>
        </w:tc>
      </w:tr>
      <w:tr w:rsidR="00191F61" w:rsidTr="006E3243">
        <w:tc>
          <w:tcPr>
            <w:cnfStyle w:val="001000000000" w:firstRow="0" w:lastRow="0" w:firstColumn="1" w:lastColumn="0" w:oddVBand="0" w:evenVBand="0" w:oddHBand="0" w:evenHBand="0" w:firstRowFirstColumn="0" w:firstRowLastColumn="0" w:lastRowFirstColumn="0" w:lastRowLastColumn="0"/>
            <w:tcW w:w="4675" w:type="dxa"/>
          </w:tcPr>
          <w:p w:rsidR="00191F61" w:rsidRDefault="00191F61" w:rsidP="006E3243">
            <w:r>
              <w:t>Extensions</w:t>
            </w:r>
          </w:p>
        </w:tc>
        <w:tc>
          <w:tcPr>
            <w:tcW w:w="4675" w:type="dxa"/>
          </w:tcPr>
          <w:p w:rsidR="00191F61" w:rsidRDefault="00FB6B94" w:rsidP="006E3243">
            <w:pPr>
              <w:cnfStyle w:val="000000000000" w:firstRow="0" w:lastRow="0" w:firstColumn="0" w:lastColumn="0" w:oddVBand="0" w:evenVBand="0" w:oddHBand="0" w:evenHBand="0" w:firstRowFirstColumn="0" w:firstRowLastColumn="0" w:lastRowFirstColumn="0" w:lastRowLastColumn="0"/>
            </w:pPr>
            <w:r>
              <w:t xml:space="preserve">If a scrum master attempts to change the ordering of a single task, nothing changes. The user receives a special message indicating that they performed an invalid action. </w:t>
            </w:r>
          </w:p>
        </w:tc>
      </w:tr>
    </w:tbl>
    <w:p w:rsidR="00191F61" w:rsidRDefault="00191F61" w:rsidP="00987BE9">
      <w:pPr>
        <w:rPr>
          <w:highlight w:val="cyan"/>
        </w:rPr>
      </w:pPr>
    </w:p>
    <w:tbl>
      <w:tblPr>
        <w:tblStyle w:val="GridTable1Light"/>
        <w:tblW w:w="0" w:type="auto"/>
        <w:tblLook w:val="04A0" w:firstRow="1" w:lastRow="0" w:firstColumn="1" w:lastColumn="0" w:noHBand="0" w:noVBand="1"/>
      </w:tblPr>
      <w:tblGrid>
        <w:gridCol w:w="4675"/>
        <w:gridCol w:w="4675"/>
      </w:tblGrid>
      <w:tr w:rsidR="007B6F33" w:rsidTr="006E32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rsidR="007B6F33" w:rsidRDefault="00D71789" w:rsidP="00535341">
            <w:pPr>
              <w:jc w:val="center"/>
            </w:pPr>
            <w:r>
              <w:t xml:space="preserve">Assign a Task to </w:t>
            </w:r>
            <w:r w:rsidR="003173E3">
              <w:t>a Sprin</w:t>
            </w:r>
            <w:r>
              <w:t>t</w:t>
            </w:r>
          </w:p>
        </w:tc>
      </w:tr>
      <w:tr w:rsidR="00535341" w:rsidTr="007B6F33">
        <w:tc>
          <w:tcPr>
            <w:cnfStyle w:val="001000000000" w:firstRow="0" w:lastRow="0" w:firstColumn="1" w:lastColumn="0" w:oddVBand="0" w:evenVBand="0" w:oddHBand="0" w:evenHBand="0" w:firstRowFirstColumn="0" w:firstRowLastColumn="0" w:lastRowFirstColumn="0" w:lastRowLastColumn="0"/>
            <w:tcW w:w="4675" w:type="dxa"/>
          </w:tcPr>
          <w:p w:rsidR="00535341" w:rsidRDefault="00535341" w:rsidP="00535341">
            <w:r>
              <w:t>Primary Actor</w:t>
            </w:r>
          </w:p>
        </w:tc>
        <w:tc>
          <w:tcPr>
            <w:tcW w:w="4675" w:type="dxa"/>
          </w:tcPr>
          <w:p w:rsidR="00535341" w:rsidRDefault="00D71789" w:rsidP="00D71789">
            <w:pPr>
              <w:cnfStyle w:val="000000000000" w:firstRow="0" w:lastRow="0" w:firstColumn="0" w:lastColumn="0" w:oddVBand="0" w:evenVBand="0" w:oddHBand="0" w:evenHBand="0" w:firstRowFirstColumn="0" w:firstRowLastColumn="0" w:lastRowFirstColumn="0" w:lastRowLastColumn="0"/>
            </w:pPr>
            <w:r>
              <w:t>Scrum master</w:t>
            </w:r>
          </w:p>
        </w:tc>
      </w:tr>
      <w:tr w:rsidR="00535341" w:rsidTr="007B6F33">
        <w:tc>
          <w:tcPr>
            <w:cnfStyle w:val="001000000000" w:firstRow="0" w:lastRow="0" w:firstColumn="1" w:lastColumn="0" w:oddVBand="0" w:evenVBand="0" w:oddHBand="0" w:evenHBand="0" w:firstRowFirstColumn="0" w:firstRowLastColumn="0" w:lastRowFirstColumn="0" w:lastRowLastColumn="0"/>
            <w:tcW w:w="4675" w:type="dxa"/>
          </w:tcPr>
          <w:p w:rsidR="00535341" w:rsidRDefault="00535341" w:rsidP="00535341">
            <w:r>
              <w:t>Description</w:t>
            </w:r>
          </w:p>
        </w:tc>
        <w:tc>
          <w:tcPr>
            <w:tcW w:w="4675" w:type="dxa"/>
          </w:tcPr>
          <w:p w:rsidR="00D71789" w:rsidRDefault="00535341" w:rsidP="009B3123">
            <w:pPr>
              <w:cnfStyle w:val="000000000000" w:firstRow="0" w:lastRow="0" w:firstColumn="0" w:lastColumn="0" w:oddVBand="0" w:evenVBand="0" w:oddHBand="0" w:evenHBand="0" w:firstRowFirstColumn="0" w:firstRowLastColumn="0" w:lastRowFirstColumn="0" w:lastRowLastColumn="0"/>
            </w:pPr>
            <w:r>
              <w:t>A scrum ma</w:t>
            </w:r>
            <w:r w:rsidR="00D71789">
              <w:t>ster</w:t>
            </w:r>
            <w:r>
              <w:t xml:space="preserve"> may assign a task from the list of created tasks </w:t>
            </w:r>
            <w:r w:rsidR="002D5CBC">
              <w:t xml:space="preserve">to a </w:t>
            </w:r>
            <w:r w:rsidR="009B3123">
              <w:t>certain sprint.</w:t>
            </w:r>
          </w:p>
        </w:tc>
      </w:tr>
      <w:tr w:rsidR="00535341" w:rsidTr="007B6F33">
        <w:tc>
          <w:tcPr>
            <w:cnfStyle w:val="001000000000" w:firstRow="0" w:lastRow="0" w:firstColumn="1" w:lastColumn="0" w:oddVBand="0" w:evenVBand="0" w:oddHBand="0" w:evenHBand="0" w:firstRowFirstColumn="0" w:firstRowLastColumn="0" w:lastRowFirstColumn="0" w:lastRowLastColumn="0"/>
            <w:tcW w:w="4675" w:type="dxa"/>
          </w:tcPr>
          <w:p w:rsidR="00535341" w:rsidRDefault="00535341" w:rsidP="00535341">
            <w:r>
              <w:t>Precondition</w:t>
            </w:r>
          </w:p>
        </w:tc>
        <w:tc>
          <w:tcPr>
            <w:tcW w:w="4675" w:type="dxa"/>
          </w:tcPr>
          <w:p w:rsidR="00535341" w:rsidRDefault="00D71789" w:rsidP="0034225C">
            <w:pPr>
              <w:cnfStyle w:val="000000000000" w:firstRow="0" w:lastRow="0" w:firstColumn="0" w:lastColumn="0" w:oddVBand="0" w:evenVBand="0" w:oddHBand="0" w:evenHBand="0" w:firstRowFirstColumn="0" w:firstRowLastColumn="0" w:lastRowFirstColumn="0" w:lastRowLastColumn="0"/>
            </w:pPr>
            <w:r>
              <w:t xml:space="preserve">A task exists and there is both a sprint </w:t>
            </w:r>
            <w:r w:rsidR="0034225C">
              <w:t xml:space="preserve">to assign it to. </w:t>
            </w:r>
            <w:r w:rsidR="009B3123">
              <w:t xml:space="preserve">It is before the sprint start-date. </w:t>
            </w:r>
          </w:p>
        </w:tc>
      </w:tr>
      <w:tr w:rsidR="00535341" w:rsidTr="007B6F33">
        <w:tc>
          <w:tcPr>
            <w:cnfStyle w:val="001000000000" w:firstRow="0" w:lastRow="0" w:firstColumn="1" w:lastColumn="0" w:oddVBand="0" w:evenVBand="0" w:oddHBand="0" w:evenHBand="0" w:firstRowFirstColumn="0" w:firstRowLastColumn="0" w:lastRowFirstColumn="0" w:lastRowLastColumn="0"/>
            <w:tcW w:w="4675" w:type="dxa"/>
          </w:tcPr>
          <w:p w:rsidR="00535341" w:rsidRDefault="00535341" w:rsidP="00535341">
            <w:r>
              <w:t>Trigger</w:t>
            </w:r>
          </w:p>
        </w:tc>
        <w:tc>
          <w:tcPr>
            <w:tcW w:w="4675" w:type="dxa"/>
          </w:tcPr>
          <w:p w:rsidR="00535341" w:rsidRDefault="00D71789" w:rsidP="00535341">
            <w:pPr>
              <w:cnfStyle w:val="000000000000" w:firstRow="0" w:lastRow="0" w:firstColumn="0" w:lastColumn="0" w:oddVBand="0" w:evenVBand="0" w:oddHBand="0" w:evenHBand="0" w:firstRowFirstColumn="0" w:firstRowLastColumn="0" w:lastRowFirstColumn="0" w:lastRowLastColumn="0"/>
            </w:pPr>
            <w:r>
              <w:t>User command issued by scrum manager.</w:t>
            </w:r>
          </w:p>
        </w:tc>
      </w:tr>
      <w:tr w:rsidR="00535341" w:rsidTr="007B6F33">
        <w:tc>
          <w:tcPr>
            <w:cnfStyle w:val="001000000000" w:firstRow="0" w:lastRow="0" w:firstColumn="1" w:lastColumn="0" w:oddVBand="0" w:evenVBand="0" w:oddHBand="0" w:evenHBand="0" w:firstRowFirstColumn="0" w:firstRowLastColumn="0" w:lastRowFirstColumn="0" w:lastRowLastColumn="0"/>
            <w:tcW w:w="4675" w:type="dxa"/>
          </w:tcPr>
          <w:p w:rsidR="00535341" w:rsidRDefault="00535341" w:rsidP="00535341">
            <w:r>
              <w:t>Postcondition</w:t>
            </w:r>
          </w:p>
        </w:tc>
        <w:tc>
          <w:tcPr>
            <w:tcW w:w="4675" w:type="dxa"/>
          </w:tcPr>
          <w:p w:rsidR="00535341" w:rsidRDefault="00D71789" w:rsidP="00E762C5">
            <w:pPr>
              <w:cnfStyle w:val="000000000000" w:firstRow="0" w:lastRow="0" w:firstColumn="0" w:lastColumn="0" w:oddVBand="0" w:evenVBand="0" w:oddHBand="0" w:evenHBand="0" w:firstRowFirstColumn="0" w:firstRowLastColumn="0" w:lastRowFirstColumn="0" w:lastRowLastColumn="0"/>
            </w:pPr>
            <w:r>
              <w:t xml:space="preserve">Database is updated with appropriate information. </w:t>
            </w:r>
            <w:r w:rsidR="00E762C5">
              <w:t>Scrum master receives notification regarding status of task.</w:t>
            </w:r>
          </w:p>
        </w:tc>
      </w:tr>
      <w:tr w:rsidR="00535341" w:rsidTr="007B6F33">
        <w:tc>
          <w:tcPr>
            <w:cnfStyle w:val="001000000000" w:firstRow="0" w:lastRow="0" w:firstColumn="1" w:lastColumn="0" w:oddVBand="0" w:evenVBand="0" w:oddHBand="0" w:evenHBand="0" w:firstRowFirstColumn="0" w:firstRowLastColumn="0" w:lastRowFirstColumn="0" w:lastRowLastColumn="0"/>
            <w:tcW w:w="4675" w:type="dxa"/>
          </w:tcPr>
          <w:p w:rsidR="00535341" w:rsidRDefault="00535341" w:rsidP="00535341">
            <w:r>
              <w:t>Main Success Scenario</w:t>
            </w:r>
          </w:p>
        </w:tc>
        <w:tc>
          <w:tcPr>
            <w:tcW w:w="4675" w:type="dxa"/>
          </w:tcPr>
          <w:p w:rsidR="00535341" w:rsidRDefault="00D71789" w:rsidP="0034225C">
            <w:pPr>
              <w:cnfStyle w:val="000000000000" w:firstRow="0" w:lastRow="0" w:firstColumn="0" w:lastColumn="0" w:oddVBand="0" w:evenVBand="0" w:oddHBand="0" w:evenHBand="0" w:firstRowFirstColumn="0" w:firstRowLastColumn="0" w:lastRowFirstColumn="0" w:lastRowLastColumn="0"/>
            </w:pPr>
            <w:r>
              <w:t>In the context of a certain sprint, any user can see t</w:t>
            </w:r>
            <w:r w:rsidR="0034225C">
              <w:t>hat the task has now been assign to the sprint, along with a timestamp regarding when it was added</w:t>
            </w:r>
            <w:r>
              <w:t>.</w:t>
            </w:r>
            <w:r w:rsidR="00E762C5">
              <w:t xml:space="preserve"> Scrum master receives notification that task has been accomplished successfully.</w:t>
            </w:r>
          </w:p>
        </w:tc>
      </w:tr>
      <w:tr w:rsidR="00535341" w:rsidTr="007B6F33">
        <w:tc>
          <w:tcPr>
            <w:cnfStyle w:val="001000000000" w:firstRow="0" w:lastRow="0" w:firstColumn="1" w:lastColumn="0" w:oddVBand="0" w:evenVBand="0" w:oddHBand="0" w:evenHBand="0" w:firstRowFirstColumn="0" w:firstRowLastColumn="0" w:lastRowFirstColumn="0" w:lastRowLastColumn="0"/>
            <w:tcW w:w="4675" w:type="dxa"/>
          </w:tcPr>
          <w:p w:rsidR="00535341" w:rsidRDefault="00535341" w:rsidP="00535341">
            <w:r>
              <w:t>Extensions</w:t>
            </w:r>
          </w:p>
        </w:tc>
        <w:tc>
          <w:tcPr>
            <w:tcW w:w="4675" w:type="dxa"/>
          </w:tcPr>
          <w:p w:rsidR="00A966DE" w:rsidRDefault="00D71789" w:rsidP="00535341">
            <w:pPr>
              <w:cnfStyle w:val="000000000000" w:firstRow="0" w:lastRow="0" w:firstColumn="0" w:lastColumn="0" w:oddVBand="0" w:evenVBand="0" w:oddHBand="0" w:evenHBand="0" w:firstRowFirstColumn="0" w:firstRowLastColumn="0" w:lastRowFirstColumn="0" w:lastRowLastColumn="0"/>
            </w:pPr>
            <w:r>
              <w:t>Scrum master receives an action failed notification if the sprint is already in progress.</w:t>
            </w:r>
          </w:p>
          <w:p w:rsidR="00D71789" w:rsidRDefault="00A966DE" w:rsidP="00535341">
            <w:pPr>
              <w:cnfStyle w:val="000000000000" w:firstRow="0" w:lastRow="0" w:firstColumn="0" w:lastColumn="0" w:oddVBand="0" w:evenVBand="0" w:oddHBand="0" w:evenHBand="0" w:firstRowFirstColumn="0" w:firstRowLastColumn="0" w:lastRowFirstColumn="0" w:lastRowLastColumn="0"/>
            </w:pPr>
            <w:r>
              <w:lastRenderedPageBreak/>
              <w:t xml:space="preserve">This can be performed simultaneously with assign a task to a user. </w:t>
            </w:r>
            <w:r w:rsidR="00D71789">
              <w:t xml:space="preserve"> </w:t>
            </w:r>
          </w:p>
        </w:tc>
      </w:tr>
    </w:tbl>
    <w:p w:rsidR="007B6F33" w:rsidRDefault="007B6F33" w:rsidP="00987BE9"/>
    <w:p w:rsidR="00F66FDB" w:rsidRDefault="00F66FDB" w:rsidP="00987BE9"/>
    <w:tbl>
      <w:tblPr>
        <w:tblStyle w:val="GridTable1Light"/>
        <w:tblW w:w="0" w:type="auto"/>
        <w:tblLook w:val="04A0" w:firstRow="1" w:lastRow="0" w:firstColumn="1" w:lastColumn="0" w:noHBand="0" w:noVBand="1"/>
      </w:tblPr>
      <w:tblGrid>
        <w:gridCol w:w="4675"/>
        <w:gridCol w:w="4675"/>
      </w:tblGrid>
      <w:tr w:rsidR="000C6036" w:rsidTr="006E32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rsidR="000C6036" w:rsidRDefault="000C6036" w:rsidP="000C6036">
            <w:pPr>
              <w:jc w:val="center"/>
            </w:pPr>
            <w:r>
              <w:t>Assign a Task to a User</w:t>
            </w:r>
          </w:p>
        </w:tc>
      </w:tr>
      <w:tr w:rsidR="000C6036" w:rsidTr="006E3243">
        <w:tc>
          <w:tcPr>
            <w:cnfStyle w:val="001000000000" w:firstRow="0" w:lastRow="0" w:firstColumn="1" w:lastColumn="0" w:oddVBand="0" w:evenVBand="0" w:oddHBand="0" w:evenHBand="0" w:firstRowFirstColumn="0" w:firstRowLastColumn="0" w:lastRowFirstColumn="0" w:lastRowLastColumn="0"/>
            <w:tcW w:w="4675" w:type="dxa"/>
          </w:tcPr>
          <w:p w:rsidR="000C6036" w:rsidRDefault="000C6036" w:rsidP="006E3243">
            <w:r>
              <w:t>Primary Actor</w:t>
            </w:r>
          </w:p>
        </w:tc>
        <w:tc>
          <w:tcPr>
            <w:tcW w:w="4675" w:type="dxa"/>
          </w:tcPr>
          <w:p w:rsidR="000C6036" w:rsidRDefault="000C6036" w:rsidP="006E3243">
            <w:pPr>
              <w:cnfStyle w:val="000000000000" w:firstRow="0" w:lastRow="0" w:firstColumn="0" w:lastColumn="0" w:oddVBand="0" w:evenVBand="0" w:oddHBand="0" w:evenHBand="0" w:firstRowFirstColumn="0" w:firstRowLastColumn="0" w:lastRowFirstColumn="0" w:lastRowLastColumn="0"/>
            </w:pPr>
            <w:r>
              <w:t>Scrum master</w:t>
            </w:r>
          </w:p>
        </w:tc>
      </w:tr>
      <w:tr w:rsidR="000C6036" w:rsidTr="006E3243">
        <w:tc>
          <w:tcPr>
            <w:cnfStyle w:val="001000000000" w:firstRow="0" w:lastRow="0" w:firstColumn="1" w:lastColumn="0" w:oddVBand="0" w:evenVBand="0" w:oddHBand="0" w:evenHBand="0" w:firstRowFirstColumn="0" w:firstRowLastColumn="0" w:lastRowFirstColumn="0" w:lastRowLastColumn="0"/>
            <w:tcW w:w="4675" w:type="dxa"/>
          </w:tcPr>
          <w:p w:rsidR="000C6036" w:rsidRDefault="000C6036" w:rsidP="006E3243">
            <w:r>
              <w:t>Description</w:t>
            </w:r>
          </w:p>
        </w:tc>
        <w:tc>
          <w:tcPr>
            <w:tcW w:w="4675" w:type="dxa"/>
          </w:tcPr>
          <w:p w:rsidR="000C6036" w:rsidRDefault="000C6036" w:rsidP="009B3123">
            <w:pPr>
              <w:cnfStyle w:val="000000000000" w:firstRow="0" w:lastRow="0" w:firstColumn="0" w:lastColumn="0" w:oddVBand="0" w:evenVBand="0" w:oddHBand="0" w:evenHBand="0" w:firstRowFirstColumn="0" w:firstRowLastColumn="0" w:lastRowFirstColumn="0" w:lastRowLastColumn="0"/>
            </w:pPr>
            <w:r>
              <w:t xml:space="preserve">A scrum master may assign a task from the list of created tasks to a developer for </w:t>
            </w:r>
            <w:r w:rsidR="009B3123">
              <w:t>the period of a certain sprint.</w:t>
            </w:r>
          </w:p>
        </w:tc>
      </w:tr>
      <w:tr w:rsidR="000C6036" w:rsidTr="006E3243">
        <w:tc>
          <w:tcPr>
            <w:cnfStyle w:val="001000000000" w:firstRow="0" w:lastRow="0" w:firstColumn="1" w:lastColumn="0" w:oddVBand="0" w:evenVBand="0" w:oddHBand="0" w:evenHBand="0" w:firstRowFirstColumn="0" w:firstRowLastColumn="0" w:lastRowFirstColumn="0" w:lastRowLastColumn="0"/>
            <w:tcW w:w="4675" w:type="dxa"/>
          </w:tcPr>
          <w:p w:rsidR="000C6036" w:rsidRDefault="000C6036" w:rsidP="006E3243">
            <w:r>
              <w:t>Precondition</w:t>
            </w:r>
          </w:p>
        </w:tc>
        <w:tc>
          <w:tcPr>
            <w:tcW w:w="4675" w:type="dxa"/>
          </w:tcPr>
          <w:p w:rsidR="000C6036" w:rsidRDefault="000C6036" w:rsidP="000C6036">
            <w:pPr>
              <w:cnfStyle w:val="000000000000" w:firstRow="0" w:lastRow="0" w:firstColumn="0" w:lastColumn="0" w:oddVBand="0" w:evenVBand="0" w:oddHBand="0" w:evenHBand="0" w:firstRowFirstColumn="0" w:firstRowLastColumn="0" w:lastRowFirstColumn="0" w:lastRowLastColumn="0"/>
            </w:pPr>
            <w:r>
              <w:t xml:space="preserve">A task exists and has already been assigned to a sprint. </w:t>
            </w:r>
            <w:r w:rsidR="00594B67">
              <w:t xml:space="preserve">There is a user to assign the task to. </w:t>
            </w:r>
          </w:p>
        </w:tc>
      </w:tr>
      <w:tr w:rsidR="000C6036" w:rsidTr="006E3243">
        <w:tc>
          <w:tcPr>
            <w:cnfStyle w:val="001000000000" w:firstRow="0" w:lastRow="0" w:firstColumn="1" w:lastColumn="0" w:oddVBand="0" w:evenVBand="0" w:oddHBand="0" w:evenHBand="0" w:firstRowFirstColumn="0" w:firstRowLastColumn="0" w:lastRowFirstColumn="0" w:lastRowLastColumn="0"/>
            <w:tcW w:w="4675" w:type="dxa"/>
          </w:tcPr>
          <w:p w:rsidR="000C6036" w:rsidRDefault="000C6036" w:rsidP="006E3243">
            <w:r>
              <w:t>Trigger</w:t>
            </w:r>
          </w:p>
        </w:tc>
        <w:tc>
          <w:tcPr>
            <w:tcW w:w="4675" w:type="dxa"/>
          </w:tcPr>
          <w:p w:rsidR="000C6036" w:rsidRDefault="000C6036" w:rsidP="006E3243">
            <w:pPr>
              <w:cnfStyle w:val="000000000000" w:firstRow="0" w:lastRow="0" w:firstColumn="0" w:lastColumn="0" w:oddVBand="0" w:evenVBand="0" w:oddHBand="0" w:evenHBand="0" w:firstRowFirstColumn="0" w:firstRowLastColumn="0" w:lastRowFirstColumn="0" w:lastRowLastColumn="0"/>
            </w:pPr>
            <w:r>
              <w:t>User command issued by scrum manager.</w:t>
            </w:r>
          </w:p>
        </w:tc>
      </w:tr>
      <w:tr w:rsidR="000C6036" w:rsidTr="006E3243">
        <w:tc>
          <w:tcPr>
            <w:cnfStyle w:val="001000000000" w:firstRow="0" w:lastRow="0" w:firstColumn="1" w:lastColumn="0" w:oddVBand="0" w:evenVBand="0" w:oddHBand="0" w:evenHBand="0" w:firstRowFirstColumn="0" w:firstRowLastColumn="0" w:lastRowFirstColumn="0" w:lastRowLastColumn="0"/>
            <w:tcW w:w="4675" w:type="dxa"/>
          </w:tcPr>
          <w:p w:rsidR="000C6036" w:rsidRDefault="000C6036" w:rsidP="006E3243">
            <w:r>
              <w:t>Postcondition</w:t>
            </w:r>
          </w:p>
        </w:tc>
        <w:tc>
          <w:tcPr>
            <w:tcW w:w="4675" w:type="dxa"/>
          </w:tcPr>
          <w:p w:rsidR="000C6036" w:rsidRDefault="000C6036" w:rsidP="006E3243">
            <w:pPr>
              <w:cnfStyle w:val="000000000000" w:firstRow="0" w:lastRow="0" w:firstColumn="0" w:lastColumn="0" w:oddVBand="0" w:evenVBand="0" w:oddHBand="0" w:evenHBand="0" w:firstRowFirstColumn="0" w:firstRowLastColumn="0" w:lastRowFirstColumn="0" w:lastRowLastColumn="0"/>
            </w:pPr>
            <w:r>
              <w:t>Database is updated with appropriate information. Scrum master receives notification regarding status of task.</w:t>
            </w:r>
          </w:p>
        </w:tc>
      </w:tr>
      <w:tr w:rsidR="000C6036" w:rsidTr="006E3243">
        <w:tc>
          <w:tcPr>
            <w:cnfStyle w:val="001000000000" w:firstRow="0" w:lastRow="0" w:firstColumn="1" w:lastColumn="0" w:oddVBand="0" w:evenVBand="0" w:oddHBand="0" w:evenHBand="0" w:firstRowFirstColumn="0" w:firstRowLastColumn="0" w:lastRowFirstColumn="0" w:lastRowLastColumn="0"/>
            <w:tcW w:w="4675" w:type="dxa"/>
          </w:tcPr>
          <w:p w:rsidR="000C6036" w:rsidRDefault="000C6036" w:rsidP="006E3243">
            <w:r>
              <w:t>Main Success Scenario</w:t>
            </w:r>
          </w:p>
        </w:tc>
        <w:tc>
          <w:tcPr>
            <w:tcW w:w="4675" w:type="dxa"/>
          </w:tcPr>
          <w:p w:rsidR="000C6036" w:rsidRDefault="000C6036" w:rsidP="00C10432">
            <w:pPr>
              <w:cnfStyle w:val="000000000000" w:firstRow="0" w:lastRow="0" w:firstColumn="0" w:lastColumn="0" w:oddVBand="0" w:evenVBand="0" w:oddHBand="0" w:evenHBand="0" w:firstRowFirstColumn="0" w:firstRowLastColumn="0" w:lastRowFirstColumn="0" w:lastRowLastColumn="0"/>
            </w:pPr>
            <w:r>
              <w:t xml:space="preserve">In the context of a certain sprint, any user can see </w:t>
            </w:r>
            <w:r w:rsidR="00C10432">
              <w:t xml:space="preserve">upon inspecting the task that it has been assigned to the correct user. The scrum master receives a notification that the task has been accomplished successfully. </w:t>
            </w:r>
          </w:p>
        </w:tc>
      </w:tr>
      <w:tr w:rsidR="000C6036" w:rsidTr="006E3243">
        <w:tc>
          <w:tcPr>
            <w:cnfStyle w:val="001000000000" w:firstRow="0" w:lastRow="0" w:firstColumn="1" w:lastColumn="0" w:oddVBand="0" w:evenVBand="0" w:oddHBand="0" w:evenHBand="0" w:firstRowFirstColumn="0" w:firstRowLastColumn="0" w:lastRowFirstColumn="0" w:lastRowLastColumn="0"/>
            <w:tcW w:w="4675" w:type="dxa"/>
          </w:tcPr>
          <w:p w:rsidR="000C6036" w:rsidRDefault="000C6036" w:rsidP="006E3243">
            <w:r>
              <w:t>Extensions</w:t>
            </w:r>
          </w:p>
        </w:tc>
        <w:tc>
          <w:tcPr>
            <w:tcW w:w="4675" w:type="dxa"/>
          </w:tcPr>
          <w:p w:rsidR="000C6036" w:rsidRDefault="000C6036" w:rsidP="006E3243">
            <w:pPr>
              <w:cnfStyle w:val="000000000000" w:firstRow="0" w:lastRow="0" w:firstColumn="0" w:lastColumn="0" w:oddVBand="0" w:evenVBand="0" w:oddHBand="0" w:evenHBand="0" w:firstRowFirstColumn="0" w:firstRowLastColumn="0" w:lastRowFirstColumn="0" w:lastRowLastColumn="0"/>
            </w:pPr>
            <w:r>
              <w:t xml:space="preserve">A user can volunteer for a task, but a scrum master must approve it. </w:t>
            </w:r>
          </w:p>
          <w:p w:rsidR="000C6036" w:rsidRDefault="000C6036" w:rsidP="006E3243">
            <w:pPr>
              <w:cnfStyle w:val="000000000000" w:firstRow="0" w:lastRow="0" w:firstColumn="0" w:lastColumn="0" w:oddVBand="0" w:evenVBand="0" w:oddHBand="0" w:evenHBand="0" w:firstRowFirstColumn="0" w:firstRowLastColumn="0" w:lastRowFirstColumn="0" w:lastRowLastColumn="0"/>
            </w:pPr>
            <w:r>
              <w:t>Scrum master receives an action failed notification if the</w:t>
            </w:r>
            <w:r w:rsidR="00C10432">
              <w:t xml:space="preserve"> sprint is already in progress.</w:t>
            </w:r>
          </w:p>
          <w:p w:rsidR="00A966DE" w:rsidRDefault="00A966DE" w:rsidP="00A966DE">
            <w:pPr>
              <w:cnfStyle w:val="000000000000" w:firstRow="0" w:lastRow="0" w:firstColumn="0" w:lastColumn="0" w:oddVBand="0" w:evenVBand="0" w:oddHBand="0" w:evenHBand="0" w:firstRowFirstColumn="0" w:firstRowLastColumn="0" w:lastRowFirstColumn="0" w:lastRowLastColumn="0"/>
            </w:pPr>
            <w:r>
              <w:t xml:space="preserve">This can be performed simultaneously with assign a task to a sprint.  </w:t>
            </w:r>
          </w:p>
        </w:tc>
      </w:tr>
    </w:tbl>
    <w:p w:rsidR="000C6036" w:rsidRDefault="000C6036" w:rsidP="00987BE9"/>
    <w:tbl>
      <w:tblPr>
        <w:tblStyle w:val="GridTable1Light"/>
        <w:tblW w:w="0" w:type="auto"/>
        <w:tblLook w:val="04A0" w:firstRow="1" w:lastRow="0" w:firstColumn="1" w:lastColumn="0" w:noHBand="0" w:noVBand="1"/>
      </w:tblPr>
      <w:tblGrid>
        <w:gridCol w:w="4675"/>
        <w:gridCol w:w="4675"/>
      </w:tblGrid>
      <w:tr w:rsidR="0005344B" w:rsidTr="006E32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rsidR="0005344B" w:rsidRDefault="0005344B" w:rsidP="006E3243">
            <w:pPr>
              <w:jc w:val="center"/>
            </w:pPr>
            <w:r>
              <w:t xml:space="preserve">Submit Task for Review </w:t>
            </w:r>
          </w:p>
        </w:tc>
      </w:tr>
      <w:tr w:rsidR="0005344B" w:rsidTr="006E3243">
        <w:tc>
          <w:tcPr>
            <w:cnfStyle w:val="001000000000" w:firstRow="0" w:lastRow="0" w:firstColumn="1" w:lastColumn="0" w:oddVBand="0" w:evenVBand="0" w:oddHBand="0" w:evenHBand="0" w:firstRowFirstColumn="0" w:firstRowLastColumn="0" w:lastRowFirstColumn="0" w:lastRowLastColumn="0"/>
            <w:tcW w:w="4675" w:type="dxa"/>
          </w:tcPr>
          <w:p w:rsidR="0005344B" w:rsidRDefault="0005344B" w:rsidP="006E3243">
            <w:r>
              <w:t>Primary Actor</w:t>
            </w:r>
          </w:p>
        </w:tc>
        <w:tc>
          <w:tcPr>
            <w:tcW w:w="4675" w:type="dxa"/>
          </w:tcPr>
          <w:p w:rsidR="0005344B" w:rsidRDefault="0005344B" w:rsidP="006E3243">
            <w:pPr>
              <w:cnfStyle w:val="000000000000" w:firstRow="0" w:lastRow="0" w:firstColumn="0" w:lastColumn="0" w:oddVBand="0" w:evenVBand="0" w:oddHBand="0" w:evenHBand="0" w:firstRowFirstColumn="0" w:firstRowLastColumn="0" w:lastRowFirstColumn="0" w:lastRowLastColumn="0"/>
            </w:pPr>
          </w:p>
        </w:tc>
      </w:tr>
      <w:tr w:rsidR="0005344B" w:rsidTr="006E3243">
        <w:tc>
          <w:tcPr>
            <w:cnfStyle w:val="001000000000" w:firstRow="0" w:lastRow="0" w:firstColumn="1" w:lastColumn="0" w:oddVBand="0" w:evenVBand="0" w:oddHBand="0" w:evenHBand="0" w:firstRowFirstColumn="0" w:firstRowLastColumn="0" w:lastRowFirstColumn="0" w:lastRowLastColumn="0"/>
            <w:tcW w:w="4675" w:type="dxa"/>
          </w:tcPr>
          <w:p w:rsidR="0005344B" w:rsidRDefault="0005344B" w:rsidP="006E3243">
            <w:r>
              <w:t>Description</w:t>
            </w:r>
          </w:p>
        </w:tc>
        <w:tc>
          <w:tcPr>
            <w:tcW w:w="4675" w:type="dxa"/>
          </w:tcPr>
          <w:p w:rsidR="0005344B" w:rsidRDefault="0005344B" w:rsidP="006E3243">
            <w:pPr>
              <w:cnfStyle w:val="000000000000" w:firstRow="0" w:lastRow="0" w:firstColumn="0" w:lastColumn="0" w:oddVBand="0" w:evenVBand="0" w:oddHBand="0" w:evenHBand="0" w:firstRowFirstColumn="0" w:firstRowLastColumn="0" w:lastRowFirstColumn="0" w:lastRowLastColumn="0"/>
            </w:pPr>
          </w:p>
        </w:tc>
      </w:tr>
      <w:tr w:rsidR="0005344B" w:rsidTr="006E3243">
        <w:tc>
          <w:tcPr>
            <w:cnfStyle w:val="001000000000" w:firstRow="0" w:lastRow="0" w:firstColumn="1" w:lastColumn="0" w:oddVBand="0" w:evenVBand="0" w:oddHBand="0" w:evenHBand="0" w:firstRowFirstColumn="0" w:firstRowLastColumn="0" w:lastRowFirstColumn="0" w:lastRowLastColumn="0"/>
            <w:tcW w:w="4675" w:type="dxa"/>
          </w:tcPr>
          <w:p w:rsidR="0005344B" w:rsidRDefault="0005344B" w:rsidP="006E3243">
            <w:r>
              <w:t>Precondition</w:t>
            </w:r>
          </w:p>
        </w:tc>
        <w:tc>
          <w:tcPr>
            <w:tcW w:w="4675" w:type="dxa"/>
          </w:tcPr>
          <w:p w:rsidR="0005344B" w:rsidRDefault="0005344B" w:rsidP="006E3243">
            <w:pPr>
              <w:cnfStyle w:val="000000000000" w:firstRow="0" w:lastRow="0" w:firstColumn="0" w:lastColumn="0" w:oddVBand="0" w:evenVBand="0" w:oddHBand="0" w:evenHBand="0" w:firstRowFirstColumn="0" w:firstRowLastColumn="0" w:lastRowFirstColumn="0" w:lastRowLastColumn="0"/>
            </w:pPr>
          </w:p>
        </w:tc>
      </w:tr>
      <w:tr w:rsidR="0005344B" w:rsidTr="006E3243">
        <w:tc>
          <w:tcPr>
            <w:cnfStyle w:val="001000000000" w:firstRow="0" w:lastRow="0" w:firstColumn="1" w:lastColumn="0" w:oddVBand="0" w:evenVBand="0" w:oddHBand="0" w:evenHBand="0" w:firstRowFirstColumn="0" w:firstRowLastColumn="0" w:lastRowFirstColumn="0" w:lastRowLastColumn="0"/>
            <w:tcW w:w="4675" w:type="dxa"/>
          </w:tcPr>
          <w:p w:rsidR="0005344B" w:rsidRDefault="0005344B" w:rsidP="006E3243">
            <w:r>
              <w:t>Trigger</w:t>
            </w:r>
          </w:p>
        </w:tc>
        <w:tc>
          <w:tcPr>
            <w:tcW w:w="4675" w:type="dxa"/>
          </w:tcPr>
          <w:p w:rsidR="0005344B" w:rsidRDefault="0005344B" w:rsidP="006E3243">
            <w:pPr>
              <w:cnfStyle w:val="000000000000" w:firstRow="0" w:lastRow="0" w:firstColumn="0" w:lastColumn="0" w:oddVBand="0" w:evenVBand="0" w:oddHBand="0" w:evenHBand="0" w:firstRowFirstColumn="0" w:firstRowLastColumn="0" w:lastRowFirstColumn="0" w:lastRowLastColumn="0"/>
            </w:pPr>
          </w:p>
        </w:tc>
      </w:tr>
      <w:tr w:rsidR="0005344B" w:rsidTr="006E3243">
        <w:tc>
          <w:tcPr>
            <w:cnfStyle w:val="001000000000" w:firstRow="0" w:lastRow="0" w:firstColumn="1" w:lastColumn="0" w:oddVBand="0" w:evenVBand="0" w:oddHBand="0" w:evenHBand="0" w:firstRowFirstColumn="0" w:firstRowLastColumn="0" w:lastRowFirstColumn="0" w:lastRowLastColumn="0"/>
            <w:tcW w:w="4675" w:type="dxa"/>
          </w:tcPr>
          <w:p w:rsidR="0005344B" w:rsidRDefault="0005344B" w:rsidP="006E3243">
            <w:r>
              <w:t>Postcondition</w:t>
            </w:r>
          </w:p>
        </w:tc>
        <w:tc>
          <w:tcPr>
            <w:tcW w:w="4675" w:type="dxa"/>
          </w:tcPr>
          <w:p w:rsidR="0005344B" w:rsidRDefault="0005344B" w:rsidP="006E3243">
            <w:pPr>
              <w:cnfStyle w:val="000000000000" w:firstRow="0" w:lastRow="0" w:firstColumn="0" w:lastColumn="0" w:oddVBand="0" w:evenVBand="0" w:oddHBand="0" w:evenHBand="0" w:firstRowFirstColumn="0" w:firstRowLastColumn="0" w:lastRowFirstColumn="0" w:lastRowLastColumn="0"/>
            </w:pPr>
          </w:p>
        </w:tc>
      </w:tr>
      <w:tr w:rsidR="0005344B" w:rsidTr="006E3243">
        <w:tc>
          <w:tcPr>
            <w:cnfStyle w:val="001000000000" w:firstRow="0" w:lastRow="0" w:firstColumn="1" w:lastColumn="0" w:oddVBand="0" w:evenVBand="0" w:oddHBand="0" w:evenHBand="0" w:firstRowFirstColumn="0" w:firstRowLastColumn="0" w:lastRowFirstColumn="0" w:lastRowLastColumn="0"/>
            <w:tcW w:w="4675" w:type="dxa"/>
          </w:tcPr>
          <w:p w:rsidR="0005344B" w:rsidRDefault="0005344B" w:rsidP="006E3243">
            <w:r>
              <w:t>Main Success Scenario</w:t>
            </w:r>
          </w:p>
        </w:tc>
        <w:tc>
          <w:tcPr>
            <w:tcW w:w="4675" w:type="dxa"/>
          </w:tcPr>
          <w:p w:rsidR="0005344B" w:rsidRDefault="0005344B" w:rsidP="006E3243">
            <w:pPr>
              <w:cnfStyle w:val="000000000000" w:firstRow="0" w:lastRow="0" w:firstColumn="0" w:lastColumn="0" w:oddVBand="0" w:evenVBand="0" w:oddHBand="0" w:evenHBand="0" w:firstRowFirstColumn="0" w:firstRowLastColumn="0" w:lastRowFirstColumn="0" w:lastRowLastColumn="0"/>
            </w:pPr>
          </w:p>
        </w:tc>
      </w:tr>
      <w:tr w:rsidR="0005344B" w:rsidTr="006E3243">
        <w:tc>
          <w:tcPr>
            <w:cnfStyle w:val="001000000000" w:firstRow="0" w:lastRow="0" w:firstColumn="1" w:lastColumn="0" w:oddVBand="0" w:evenVBand="0" w:oddHBand="0" w:evenHBand="0" w:firstRowFirstColumn="0" w:firstRowLastColumn="0" w:lastRowFirstColumn="0" w:lastRowLastColumn="0"/>
            <w:tcW w:w="4675" w:type="dxa"/>
          </w:tcPr>
          <w:p w:rsidR="0005344B" w:rsidRDefault="0005344B" w:rsidP="006E3243">
            <w:r>
              <w:t>Extensions</w:t>
            </w:r>
          </w:p>
        </w:tc>
        <w:tc>
          <w:tcPr>
            <w:tcW w:w="4675" w:type="dxa"/>
          </w:tcPr>
          <w:p w:rsidR="0005344B" w:rsidRDefault="0005344B" w:rsidP="006E3243">
            <w:pPr>
              <w:cnfStyle w:val="000000000000" w:firstRow="0" w:lastRow="0" w:firstColumn="0" w:lastColumn="0" w:oddVBand="0" w:evenVBand="0" w:oddHBand="0" w:evenHBand="0" w:firstRowFirstColumn="0" w:firstRowLastColumn="0" w:lastRowFirstColumn="0" w:lastRowLastColumn="0"/>
            </w:pPr>
            <w:r>
              <w:t xml:space="preserve"> </w:t>
            </w:r>
          </w:p>
        </w:tc>
      </w:tr>
    </w:tbl>
    <w:p w:rsidR="0005344B" w:rsidRDefault="0005344B" w:rsidP="00987BE9"/>
    <w:tbl>
      <w:tblPr>
        <w:tblStyle w:val="GridTable1Light"/>
        <w:tblW w:w="0" w:type="auto"/>
        <w:tblLook w:val="04A0" w:firstRow="1" w:lastRow="0" w:firstColumn="1" w:lastColumn="0" w:noHBand="0" w:noVBand="1"/>
      </w:tblPr>
      <w:tblGrid>
        <w:gridCol w:w="4675"/>
        <w:gridCol w:w="4675"/>
      </w:tblGrid>
      <w:tr w:rsidR="005F3238" w:rsidTr="006E32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rsidR="005F3238" w:rsidRDefault="005F3238" w:rsidP="006E3243">
            <w:pPr>
              <w:jc w:val="center"/>
            </w:pPr>
            <w:r>
              <w:t xml:space="preserve">Link an Item to Code </w:t>
            </w:r>
          </w:p>
        </w:tc>
      </w:tr>
      <w:tr w:rsidR="005F3238" w:rsidTr="006E3243">
        <w:tc>
          <w:tcPr>
            <w:cnfStyle w:val="001000000000" w:firstRow="0" w:lastRow="0" w:firstColumn="1" w:lastColumn="0" w:oddVBand="0" w:evenVBand="0" w:oddHBand="0" w:evenHBand="0" w:firstRowFirstColumn="0" w:firstRowLastColumn="0" w:lastRowFirstColumn="0" w:lastRowLastColumn="0"/>
            <w:tcW w:w="4675" w:type="dxa"/>
          </w:tcPr>
          <w:p w:rsidR="005F3238" w:rsidRDefault="005F3238" w:rsidP="006E3243">
            <w:r>
              <w:t>Primary Actor</w:t>
            </w:r>
          </w:p>
        </w:tc>
        <w:tc>
          <w:tcPr>
            <w:tcW w:w="4675" w:type="dxa"/>
          </w:tcPr>
          <w:p w:rsidR="005F3238" w:rsidRDefault="005F3238" w:rsidP="006E3243">
            <w:pPr>
              <w:cnfStyle w:val="000000000000" w:firstRow="0" w:lastRow="0" w:firstColumn="0" w:lastColumn="0" w:oddVBand="0" w:evenVBand="0" w:oddHBand="0" w:evenHBand="0" w:firstRowFirstColumn="0" w:firstRowLastColumn="0" w:lastRowFirstColumn="0" w:lastRowLastColumn="0"/>
            </w:pPr>
            <w:r>
              <w:t>Developer</w:t>
            </w:r>
          </w:p>
        </w:tc>
      </w:tr>
      <w:tr w:rsidR="005F3238" w:rsidTr="006E3243">
        <w:tc>
          <w:tcPr>
            <w:cnfStyle w:val="001000000000" w:firstRow="0" w:lastRow="0" w:firstColumn="1" w:lastColumn="0" w:oddVBand="0" w:evenVBand="0" w:oddHBand="0" w:evenHBand="0" w:firstRowFirstColumn="0" w:firstRowLastColumn="0" w:lastRowFirstColumn="0" w:lastRowLastColumn="0"/>
            <w:tcW w:w="4675" w:type="dxa"/>
          </w:tcPr>
          <w:p w:rsidR="005F3238" w:rsidRDefault="005F3238" w:rsidP="006E3243">
            <w:r>
              <w:t>Description</w:t>
            </w:r>
          </w:p>
        </w:tc>
        <w:tc>
          <w:tcPr>
            <w:tcW w:w="4675" w:type="dxa"/>
          </w:tcPr>
          <w:p w:rsidR="005F3238" w:rsidRDefault="005F3238" w:rsidP="006E3243">
            <w:pPr>
              <w:cnfStyle w:val="000000000000" w:firstRow="0" w:lastRow="0" w:firstColumn="0" w:lastColumn="0" w:oddVBand="0" w:evenVBand="0" w:oddHBand="0" w:evenHBand="0" w:firstRowFirstColumn="0" w:firstRowLastColumn="0" w:lastRowFirstColumn="0" w:lastRowLastColumn="0"/>
            </w:pPr>
          </w:p>
        </w:tc>
      </w:tr>
      <w:tr w:rsidR="005F3238" w:rsidTr="006E3243">
        <w:tc>
          <w:tcPr>
            <w:cnfStyle w:val="001000000000" w:firstRow="0" w:lastRow="0" w:firstColumn="1" w:lastColumn="0" w:oddVBand="0" w:evenVBand="0" w:oddHBand="0" w:evenHBand="0" w:firstRowFirstColumn="0" w:firstRowLastColumn="0" w:lastRowFirstColumn="0" w:lastRowLastColumn="0"/>
            <w:tcW w:w="4675" w:type="dxa"/>
          </w:tcPr>
          <w:p w:rsidR="005F3238" w:rsidRDefault="005F3238" w:rsidP="006E3243">
            <w:r>
              <w:t>Precondition</w:t>
            </w:r>
          </w:p>
        </w:tc>
        <w:tc>
          <w:tcPr>
            <w:tcW w:w="4675" w:type="dxa"/>
          </w:tcPr>
          <w:p w:rsidR="005F3238" w:rsidRDefault="005F3238" w:rsidP="006E3243">
            <w:pPr>
              <w:cnfStyle w:val="000000000000" w:firstRow="0" w:lastRow="0" w:firstColumn="0" w:lastColumn="0" w:oddVBand="0" w:evenVBand="0" w:oddHBand="0" w:evenHBand="0" w:firstRowFirstColumn="0" w:firstRowLastColumn="0" w:lastRowFirstColumn="0" w:lastRowLastColumn="0"/>
            </w:pPr>
          </w:p>
        </w:tc>
      </w:tr>
      <w:tr w:rsidR="005F3238" w:rsidTr="006E3243">
        <w:tc>
          <w:tcPr>
            <w:cnfStyle w:val="001000000000" w:firstRow="0" w:lastRow="0" w:firstColumn="1" w:lastColumn="0" w:oddVBand="0" w:evenVBand="0" w:oddHBand="0" w:evenHBand="0" w:firstRowFirstColumn="0" w:firstRowLastColumn="0" w:lastRowFirstColumn="0" w:lastRowLastColumn="0"/>
            <w:tcW w:w="4675" w:type="dxa"/>
          </w:tcPr>
          <w:p w:rsidR="005F3238" w:rsidRDefault="005F3238" w:rsidP="006E3243">
            <w:r>
              <w:t>Trigger</w:t>
            </w:r>
          </w:p>
        </w:tc>
        <w:tc>
          <w:tcPr>
            <w:tcW w:w="4675" w:type="dxa"/>
          </w:tcPr>
          <w:p w:rsidR="005F3238" w:rsidRDefault="005F3238" w:rsidP="006E3243">
            <w:pPr>
              <w:cnfStyle w:val="000000000000" w:firstRow="0" w:lastRow="0" w:firstColumn="0" w:lastColumn="0" w:oddVBand="0" w:evenVBand="0" w:oddHBand="0" w:evenHBand="0" w:firstRowFirstColumn="0" w:firstRowLastColumn="0" w:lastRowFirstColumn="0" w:lastRowLastColumn="0"/>
            </w:pPr>
          </w:p>
        </w:tc>
      </w:tr>
      <w:tr w:rsidR="005F3238" w:rsidTr="006E3243">
        <w:tc>
          <w:tcPr>
            <w:cnfStyle w:val="001000000000" w:firstRow="0" w:lastRow="0" w:firstColumn="1" w:lastColumn="0" w:oddVBand="0" w:evenVBand="0" w:oddHBand="0" w:evenHBand="0" w:firstRowFirstColumn="0" w:firstRowLastColumn="0" w:lastRowFirstColumn="0" w:lastRowLastColumn="0"/>
            <w:tcW w:w="4675" w:type="dxa"/>
          </w:tcPr>
          <w:p w:rsidR="005F3238" w:rsidRDefault="005F3238" w:rsidP="006E3243">
            <w:r>
              <w:t>Postcondition</w:t>
            </w:r>
          </w:p>
        </w:tc>
        <w:tc>
          <w:tcPr>
            <w:tcW w:w="4675" w:type="dxa"/>
          </w:tcPr>
          <w:p w:rsidR="005F3238" w:rsidRDefault="005F3238" w:rsidP="006E3243">
            <w:pPr>
              <w:cnfStyle w:val="000000000000" w:firstRow="0" w:lastRow="0" w:firstColumn="0" w:lastColumn="0" w:oddVBand="0" w:evenVBand="0" w:oddHBand="0" w:evenHBand="0" w:firstRowFirstColumn="0" w:firstRowLastColumn="0" w:lastRowFirstColumn="0" w:lastRowLastColumn="0"/>
            </w:pPr>
          </w:p>
        </w:tc>
      </w:tr>
      <w:tr w:rsidR="005F3238" w:rsidTr="006E3243">
        <w:tc>
          <w:tcPr>
            <w:cnfStyle w:val="001000000000" w:firstRow="0" w:lastRow="0" w:firstColumn="1" w:lastColumn="0" w:oddVBand="0" w:evenVBand="0" w:oddHBand="0" w:evenHBand="0" w:firstRowFirstColumn="0" w:firstRowLastColumn="0" w:lastRowFirstColumn="0" w:lastRowLastColumn="0"/>
            <w:tcW w:w="4675" w:type="dxa"/>
          </w:tcPr>
          <w:p w:rsidR="005F3238" w:rsidRDefault="005F3238" w:rsidP="006E3243">
            <w:r>
              <w:t>Main Success Scenario</w:t>
            </w:r>
          </w:p>
        </w:tc>
        <w:tc>
          <w:tcPr>
            <w:tcW w:w="4675" w:type="dxa"/>
          </w:tcPr>
          <w:p w:rsidR="005F3238" w:rsidRDefault="005F3238" w:rsidP="006E3243">
            <w:pPr>
              <w:cnfStyle w:val="000000000000" w:firstRow="0" w:lastRow="0" w:firstColumn="0" w:lastColumn="0" w:oddVBand="0" w:evenVBand="0" w:oddHBand="0" w:evenHBand="0" w:firstRowFirstColumn="0" w:firstRowLastColumn="0" w:lastRowFirstColumn="0" w:lastRowLastColumn="0"/>
            </w:pPr>
          </w:p>
        </w:tc>
      </w:tr>
      <w:tr w:rsidR="005F3238" w:rsidTr="006E3243">
        <w:tc>
          <w:tcPr>
            <w:cnfStyle w:val="001000000000" w:firstRow="0" w:lastRow="0" w:firstColumn="1" w:lastColumn="0" w:oddVBand="0" w:evenVBand="0" w:oddHBand="0" w:evenHBand="0" w:firstRowFirstColumn="0" w:firstRowLastColumn="0" w:lastRowFirstColumn="0" w:lastRowLastColumn="0"/>
            <w:tcW w:w="4675" w:type="dxa"/>
          </w:tcPr>
          <w:p w:rsidR="005F3238" w:rsidRDefault="005F3238" w:rsidP="006E3243">
            <w:r>
              <w:t>Extensions</w:t>
            </w:r>
          </w:p>
        </w:tc>
        <w:tc>
          <w:tcPr>
            <w:tcW w:w="4675" w:type="dxa"/>
          </w:tcPr>
          <w:p w:rsidR="005F3238" w:rsidRDefault="005F3238" w:rsidP="006E3243">
            <w:pPr>
              <w:cnfStyle w:val="000000000000" w:firstRow="0" w:lastRow="0" w:firstColumn="0" w:lastColumn="0" w:oddVBand="0" w:evenVBand="0" w:oddHBand="0" w:evenHBand="0" w:firstRowFirstColumn="0" w:firstRowLastColumn="0" w:lastRowFirstColumn="0" w:lastRowLastColumn="0"/>
            </w:pPr>
            <w:r>
              <w:t xml:space="preserve"> </w:t>
            </w:r>
          </w:p>
        </w:tc>
      </w:tr>
    </w:tbl>
    <w:p w:rsidR="005F3238" w:rsidRDefault="005F3238" w:rsidP="00987BE9"/>
    <w:tbl>
      <w:tblPr>
        <w:tblStyle w:val="GridTable1Light"/>
        <w:tblW w:w="0" w:type="auto"/>
        <w:tblLook w:val="04A0" w:firstRow="1" w:lastRow="0" w:firstColumn="1" w:lastColumn="0" w:noHBand="0" w:noVBand="1"/>
      </w:tblPr>
      <w:tblGrid>
        <w:gridCol w:w="4675"/>
        <w:gridCol w:w="4675"/>
      </w:tblGrid>
      <w:tr w:rsidR="005F3238" w:rsidTr="006E32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rsidR="005F3238" w:rsidRDefault="005F3238" w:rsidP="006E3243">
            <w:pPr>
              <w:jc w:val="center"/>
            </w:pPr>
            <w:r>
              <w:t xml:space="preserve">View Code Linked to Item </w:t>
            </w:r>
          </w:p>
        </w:tc>
      </w:tr>
      <w:tr w:rsidR="005F3238" w:rsidTr="006E3243">
        <w:tc>
          <w:tcPr>
            <w:cnfStyle w:val="001000000000" w:firstRow="0" w:lastRow="0" w:firstColumn="1" w:lastColumn="0" w:oddVBand="0" w:evenVBand="0" w:oddHBand="0" w:evenHBand="0" w:firstRowFirstColumn="0" w:firstRowLastColumn="0" w:lastRowFirstColumn="0" w:lastRowLastColumn="0"/>
            <w:tcW w:w="4675" w:type="dxa"/>
          </w:tcPr>
          <w:p w:rsidR="005F3238" w:rsidRDefault="005F3238" w:rsidP="006E3243">
            <w:r>
              <w:t>Primary Actor</w:t>
            </w:r>
          </w:p>
        </w:tc>
        <w:tc>
          <w:tcPr>
            <w:tcW w:w="4675" w:type="dxa"/>
          </w:tcPr>
          <w:p w:rsidR="005F3238" w:rsidRDefault="005F3238" w:rsidP="006E3243">
            <w:pPr>
              <w:cnfStyle w:val="000000000000" w:firstRow="0" w:lastRow="0" w:firstColumn="0" w:lastColumn="0" w:oddVBand="0" w:evenVBand="0" w:oddHBand="0" w:evenHBand="0" w:firstRowFirstColumn="0" w:firstRowLastColumn="0" w:lastRowFirstColumn="0" w:lastRowLastColumn="0"/>
            </w:pPr>
            <w:r>
              <w:t>Developer</w:t>
            </w:r>
          </w:p>
        </w:tc>
      </w:tr>
      <w:tr w:rsidR="005F3238" w:rsidTr="006E3243">
        <w:tc>
          <w:tcPr>
            <w:cnfStyle w:val="001000000000" w:firstRow="0" w:lastRow="0" w:firstColumn="1" w:lastColumn="0" w:oddVBand="0" w:evenVBand="0" w:oddHBand="0" w:evenHBand="0" w:firstRowFirstColumn="0" w:firstRowLastColumn="0" w:lastRowFirstColumn="0" w:lastRowLastColumn="0"/>
            <w:tcW w:w="4675" w:type="dxa"/>
          </w:tcPr>
          <w:p w:rsidR="005F3238" w:rsidRDefault="005F3238" w:rsidP="006E3243">
            <w:r>
              <w:t>Description</w:t>
            </w:r>
          </w:p>
        </w:tc>
        <w:tc>
          <w:tcPr>
            <w:tcW w:w="4675" w:type="dxa"/>
          </w:tcPr>
          <w:p w:rsidR="005F3238" w:rsidRDefault="005F3238" w:rsidP="006E3243">
            <w:pPr>
              <w:cnfStyle w:val="000000000000" w:firstRow="0" w:lastRow="0" w:firstColumn="0" w:lastColumn="0" w:oddVBand="0" w:evenVBand="0" w:oddHBand="0" w:evenHBand="0" w:firstRowFirstColumn="0" w:firstRowLastColumn="0" w:lastRowFirstColumn="0" w:lastRowLastColumn="0"/>
            </w:pPr>
          </w:p>
        </w:tc>
      </w:tr>
      <w:tr w:rsidR="005F3238" w:rsidTr="006E3243">
        <w:tc>
          <w:tcPr>
            <w:cnfStyle w:val="001000000000" w:firstRow="0" w:lastRow="0" w:firstColumn="1" w:lastColumn="0" w:oddVBand="0" w:evenVBand="0" w:oddHBand="0" w:evenHBand="0" w:firstRowFirstColumn="0" w:firstRowLastColumn="0" w:lastRowFirstColumn="0" w:lastRowLastColumn="0"/>
            <w:tcW w:w="4675" w:type="dxa"/>
          </w:tcPr>
          <w:p w:rsidR="005F3238" w:rsidRDefault="005F3238" w:rsidP="006E3243">
            <w:r>
              <w:t>Precondition</w:t>
            </w:r>
          </w:p>
        </w:tc>
        <w:tc>
          <w:tcPr>
            <w:tcW w:w="4675" w:type="dxa"/>
          </w:tcPr>
          <w:p w:rsidR="005F3238" w:rsidRDefault="005F3238" w:rsidP="006E3243">
            <w:pPr>
              <w:cnfStyle w:val="000000000000" w:firstRow="0" w:lastRow="0" w:firstColumn="0" w:lastColumn="0" w:oddVBand="0" w:evenVBand="0" w:oddHBand="0" w:evenHBand="0" w:firstRowFirstColumn="0" w:firstRowLastColumn="0" w:lastRowFirstColumn="0" w:lastRowLastColumn="0"/>
            </w:pPr>
          </w:p>
        </w:tc>
      </w:tr>
      <w:tr w:rsidR="005F3238" w:rsidTr="006E3243">
        <w:tc>
          <w:tcPr>
            <w:cnfStyle w:val="001000000000" w:firstRow="0" w:lastRow="0" w:firstColumn="1" w:lastColumn="0" w:oddVBand="0" w:evenVBand="0" w:oddHBand="0" w:evenHBand="0" w:firstRowFirstColumn="0" w:firstRowLastColumn="0" w:lastRowFirstColumn="0" w:lastRowLastColumn="0"/>
            <w:tcW w:w="4675" w:type="dxa"/>
          </w:tcPr>
          <w:p w:rsidR="005F3238" w:rsidRDefault="005F3238" w:rsidP="006E3243">
            <w:r>
              <w:t>Trigger</w:t>
            </w:r>
          </w:p>
        </w:tc>
        <w:tc>
          <w:tcPr>
            <w:tcW w:w="4675" w:type="dxa"/>
          </w:tcPr>
          <w:p w:rsidR="005F3238" w:rsidRDefault="005F3238" w:rsidP="006E3243">
            <w:pPr>
              <w:cnfStyle w:val="000000000000" w:firstRow="0" w:lastRow="0" w:firstColumn="0" w:lastColumn="0" w:oddVBand="0" w:evenVBand="0" w:oddHBand="0" w:evenHBand="0" w:firstRowFirstColumn="0" w:firstRowLastColumn="0" w:lastRowFirstColumn="0" w:lastRowLastColumn="0"/>
            </w:pPr>
          </w:p>
        </w:tc>
      </w:tr>
      <w:tr w:rsidR="005F3238" w:rsidTr="006E3243">
        <w:tc>
          <w:tcPr>
            <w:cnfStyle w:val="001000000000" w:firstRow="0" w:lastRow="0" w:firstColumn="1" w:lastColumn="0" w:oddVBand="0" w:evenVBand="0" w:oddHBand="0" w:evenHBand="0" w:firstRowFirstColumn="0" w:firstRowLastColumn="0" w:lastRowFirstColumn="0" w:lastRowLastColumn="0"/>
            <w:tcW w:w="4675" w:type="dxa"/>
          </w:tcPr>
          <w:p w:rsidR="005F3238" w:rsidRDefault="005F3238" w:rsidP="006E3243">
            <w:r>
              <w:t>Postcondition</w:t>
            </w:r>
          </w:p>
        </w:tc>
        <w:tc>
          <w:tcPr>
            <w:tcW w:w="4675" w:type="dxa"/>
          </w:tcPr>
          <w:p w:rsidR="005F3238" w:rsidRDefault="005F3238" w:rsidP="006E3243">
            <w:pPr>
              <w:cnfStyle w:val="000000000000" w:firstRow="0" w:lastRow="0" w:firstColumn="0" w:lastColumn="0" w:oddVBand="0" w:evenVBand="0" w:oddHBand="0" w:evenHBand="0" w:firstRowFirstColumn="0" w:firstRowLastColumn="0" w:lastRowFirstColumn="0" w:lastRowLastColumn="0"/>
            </w:pPr>
          </w:p>
        </w:tc>
      </w:tr>
      <w:tr w:rsidR="005F3238" w:rsidTr="006E3243">
        <w:tc>
          <w:tcPr>
            <w:cnfStyle w:val="001000000000" w:firstRow="0" w:lastRow="0" w:firstColumn="1" w:lastColumn="0" w:oddVBand="0" w:evenVBand="0" w:oddHBand="0" w:evenHBand="0" w:firstRowFirstColumn="0" w:firstRowLastColumn="0" w:lastRowFirstColumn="0" w:lastRowLastColumn="0"/>
            <w:tcW w:w="4675" w:type="dxa"/>
          </w:tcPr>
          <w:p w:rsidR="005F3238" w:rsidRDefault="005F3238" w:rsidP="006E3243">
            <w:r>
              <w:t>Main Success Scenario</w:t>
            </w:r>
          </w:p>
        </w:tc>
        <w:tc>
          <w:tcPr>
            <w:tcW w:w="4675" w:type="dxa"/>
          </w:tcPr>
          <w:p w:rsidR="005F3238" w:rsidRDefault="005F3238" w:rsidP="006E3243">
            <w:pPr>
              <w:cnfStyle w:val="000000000000" w:firstRow="0" w:lastRow="0" w:firstColumn="0" w:lastColumn="0" w:oddVBand="0" w:evenVBand="0" w:oddHBand="0" w:evenHBand="0" w:firstRowFirstColumn="0" w:firstRowLastColumn="0" w:lastRowFirstColumn="0" w:lastRowLastColumn="0"/>
            </w:pPr>
          </w:p>
        </w:tc>
      </w:tr>
      <w:tr w:rsidR="005F3238" w:rsidTr="006E3243">
        <w:tc>
          <w:tcPr>
            <w:cnfStyle w:val="001000000000" w:firstRow="0" w:lastRow="0" w:firstColumn="1" w:lastColumn="0" w:oddVBand="0" w:evenVBand="0" w:oddHBand="0" w:evenHBand="0" w:firstRowFirstColumn="0" w:firstRowLastColumn="0" w:lastRowFirstColumn="0" w:lastRowLastColumn="0"/>
            <w:tcW w:w="4675" w:type="dxa"/>
          </w:tcPr>
          <w:p w:rsidR="005F3238" w:rsidRDefault="005F3238" w:rsidP="006E3243">
            <w:r>
              <w:t>Extensions</w:t>
            </w:r>
          </w:p>
        </w:tc>
        <w:tc>
          <w:tcPr>
            <w:tcW w:w="4675" w:type="dxa"/>
          </w:tcPr>
          <w:p w:rsidR="005F3238" w:rsidRDefault="005F3238" w:rsidP="006E3243">
            <w:pPr>
              <w:cnfStyle w:val="000000000000" w:firstRow="0" w:lastRow="0" w:firstColumn="0" w:lastColumn="0" w:oddVBand="0" w:evenVBand="0" w:oddHBand="0" w:evenHBand="0" w:firstRowFirstColumn="0" w:firstRowLastColumn="0" w:lastRowFirstColumn="0" w:lastRowLastColumn="0"/>
            </w:pPr>
            <w:r>
              <w:t xml:space="preserve"> </w:t>
            </w:r>
          </w:p>
        </w:tc>
      </w:tr>
    </w:tbl>
    <w:p w:rsidR="005F3238" w:rsidRDefault="005F3238" w:rsidP="00987BE9"/>
    <w:p w:rsidR="0005344B" w:rsidRDefault="0005344B" w:rsidP="00987BE9"/>
    <w:tbl>
      <w:tblPr>
        <w:tblStyle w:val="GridTable1Light"/>
        <w:tblW w:w="0" w:type="auto"/>
        <w:tblLook w:val="04A0" w:firstRow="1" w:lastRow="0" w:firstColumn="1" w:lastColumn="0" w:noHBand="0" w:noVBand="1"/>
      </w:tblPr>
      <w:tblGrid>
        <w:gridCol w:w="4675"/>
        <w:gridCol w:w="4675"/>
      </w:tblGrid>
      <w:tr w:rsidR="003E78D9" w:rsidTr="006E32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rsidR="003E78D9" w:rsidRDefault="003E78D9" w:rsidP="006E3243">
            <w:pPr>
              <w:jc w:val="center"/>
            </w:pPr>
            <w:r>
              <w:t>Create A New Sprint</w:t>
            </w:r>
          </w:p>
        </w:tc>
      </w:tr>
      <w:tr w:rsidR="003E78D9" w:rsidTr="006E3243">
        <w:tc>
          <w:tcPr>
            <w:cnfStyle w:val="001000000000" w:firstRow="0" w:lastRow="0" w:firstColumn="1" w:lastColumn="0" w:oddVBand="0" w:evenVBand="0" w:oddHBand="0" w:evenHBand="0" w:firstRowFirstColumn="0" w:firstRowLastColumn="0" w:lastRowFirstColumn="0" w:lastRowLastColumn="0"/>
            <w:tcW w:w="4675" w:type="dxa"/>
          </w:tcPr>
          <w:p w:rsidR="003E78D9" w:rsidRDefault="003E78D9" w:rsidP="006E3243">
            <w:r>
              <w:t>Primary Actor</w:t>
            </w:r>
          </w:p>
        </w:tc>
        <w:tc>
          <w:tcPr>
            <w:tcW w:w="4675" w:type="dxa"/>
          </w:tcPr>
          <w:p w:rsidR="003E78D9" w:rsidRDefault="00BF51BA" w:rsidP="006E3243">
            <w:pPr>
              <w:cnfStyle w:val="000000000000" w:firstRow="0" w:lastRow="0" w:firstColumn="0" w:lastColumn="0" w:oddVBand="0" w:evenVBand="0" w:oddHBand="0" w:evenHBand="0" w:firstRowFirstColumn="0" w:firstRowLastColumn="0" w:lastRowFirstColumn="0" w:lastRowLastColumn="0"/>
            </w:pPr>
            <w:r>
              <w:t>Scrum master</w:t>
            </w:r>
          </w:p>
        </w:tc>
      </w:tr>
      <w:tr w:rsidR="003E78D9" w:rsidTr="006E3243">
        <w:tc>
          <w:tcPr>
            <w:cnfStyle w:val="001000000000" w:firstRow="0" w:lastRow="0" w:firstColumn="1" w:lastColumn="0" w:oddVBand="0" w:evenVBand="0" w:oddHBand="0" w:evenHBand="0" w:firstRowFirstColumn="0" w:firstRowLastColumn="0" w:lastRowFirstColumn="0" w:lastRowLastColumn="0"/>
            <w:tcW w:w="4675" w:type="dxa"/>
          </w:tcPr>
          <w:p w:rsidR="003E78D9" w:rsidRDefault="003E78D9" w:rsidP="006E3243">
            <w:r>
              <w:t>Description</w:t>
            </w:r>
          </w:p>
        </w:tc>
        <w:tc>
          <w:tcPr>
            <w:tcW w:w="4675" w:type="dxa"/>
          </w:tcPr>
          <w:p w:rsidR="003E78D9" w:rsidRDefault="003E78D9" w:rsidP="006E3243">
            <w:pPr>
              <w:cnfStyle w:val="000000000000" w:firstRow="0" w:lastRow="0" w:firstColumn="0" w:lastColumn="0" w:oddVBand="0" w:evenVBand="0" w:oddHBand="0" w:evenHBand="0" w:firstRowFirstColumn="0" w:firstRowLastColumn="0" w:lastRowFirstColumn="0" w:lastRowLastColumn="0"/>
            </w:pPr>
          </w:p>
        </w:tc>
      </w:tr>
      <w:tr w:rsidR="003E78D9" w:rsidTr="006E3243">
        <w:tc>
          <w:tcPr>
            <w:cnfStyle w:val="001000000000" w:firstRow="0" w:lastRow="0" w:firstColumn="1" w:lastColumn="0" w:oddVBand="0" w:evenVBand="0" w:oddHBand="0" w:evenHBand="0" w:firstRowFirstColumn="0" w:firstRowLastColumn="0" w:lastRowFirstColumn="0" w:lastRowLastColumn="0"/>
            <w:tcW w:w="4675" w:type="dxa"/>
          </w:tcPr>
          <w:p w:rsidR="003E78D9" w:rsidRDefault="003E78D9" w:rsidP="006E3243">
            <w:r>
              <w:t>Precondition</w:t>
            </w:r>
          </w:p>
        </w:tc>
        <w:tc>
          <w:tcPr>
            <w:tcW w:w="4675" w:type="dxa"/>
          </w:tcPr>
          <w:p w:rsidR="003E78D9" w:rsidRDefault="003E78D9" w:rsidP="006E3243">
            <w:pPr>
              <w:cnfStyle w:val="000000000000" w:firstRow="0" w:lastRow="0" w:firstColumn="0" w:lastColumn="0" w:oddVBand="0" w:evenVBand="0" w:oddHBand="0" w:evenHBand="0" w:firstRowFirstColumn="0" w:firstRowLastColumn="0" w:lastRowFirstColumn="0" w:lastRowLastColumn="0"/>
            </w:pPr>
          </w:p>
        </w:tc>
      </w:tr>
      <w:tr w:rsidR="003E78D9" w:rsidTr="006E3243">
        <w:tc>
          <w:tcPr>
            <w:cnfStyle w:val="001000000000" w:firstRow="0" w:lastRow="0" w:firstColumn="1" w:lastColumn="0" w:oddVBand="0" w:evenVBand="0" w:oddHBand="0" w:evenHBand="0" w:firstRowFirstColumn="0" w:firstRowLastColumn="0" w:lastRowFirstColumn="0" w:lastRowLastColumn="0"/>
            <w:tcW w:w="4675" w:type="dxa"/>
          </w:tcPr>
          <w:p w:rsidR="003E78D9" w:rsidRDefault="003E78D9" w:rsidP="006E3243">
            <w:r>
              <w:t>Trigger</w:t>
            </w:r>
          </w:p>
        </w:tc>
        <w:tc>
          <w:tcPr>
            <w:tcW w:w="4675" w:type="dxa"/>
          </w:tcPr>
          <w:p w:rsidR="003E78D9" w:rsidRDefault="003E78D9" w:rsidP="006E3243">
            <w:pPr>
              <w:cnfStyle w:val="000000000000" w:firstRow="0" w:lastRow="0" w:firstColumn="0" w:lastColumn="0" w:oddVBand="0" w:evenVBand="0" w:oddHBand="0" w:evenHBand="0" w:firstRowFirstColumn="0" w:firstRowLastColumn="0" w:lastRowFirstColumn="0" w:lastRowLastColumn="0"/>
            </w:pPr>
          </w:p>
        </w:tc>
      </w:tr>
      <w:tr w:rsidR="003E78D9" w:rsidTr="006E3243">
        <w:tc>
          <w:tcPr>
            <w:cnfStyle w:val="001000000000" w:firstRow="0" w:lastRow="0" w:firstColumn="1" w:lastColumn="0" w:oddVBand="0" w:evenVBand="0" w:oddHBand="0" w:evenHBand="0" w:firstRowFirstColumn="0" w:firstRowLastColumn="0" w:lastRowFirstColumn="0" w:lastRowLastColumn="0"/>
            <w:tcW w:w="4675" w:type="dxa"/>
          </w:tcPr>
          <w:p w:rsidR="003E78D9" w:rsidRDefault="003E78D9" w:rsidP="006E3243">
            <w:r>
              <w:t>Postcondition</w:t>
            </w:r>
          </w:p>
        </w:tc>
        <w:tc>
          <w:tcPr>
            <w:tcW w:w="4675" w:type="dxa"/>
          </w:tcPr>
          <w:p w:rsidR="003E78D9" w:rsidRDefault="003E78D9" w:rsidP="006E3243">
            <w:pPr>
              <w:cnfStyle w:val="000000000000" w:firstRow="0" w:lastRow="0" w:firstColumn="0" w:lastColumn="0" w:oddVBand="0" w:evenVBand="0" w:oddHBand="0" w:evenHBand="0" w:firstRowFirstColumn="0" w:firstRowLastColumn="0" w:lastRowFirstColumn="0" w:lastRowLastColumn="0"/>
            </w:pPr>
          </w:p>
        </w:tc>
      </w:tr>
      <w:tr w:rsidR="003E78D9" w:rsidTr="006E3243">
        <w:tc>
          <w:tcPr>
            <w:cnfStyle w:val="001000000000" w:firstRow="0" w:lastRow="0" w:firstColumn="1" w:lastColumn="0" w:oddVBand="0" w:evenVBand="0" w:oddHBand="0" w:evenHBand="0" w:firstRowFirstColumn="0" w:firstRowLastColumn="0" w:lastRowFirstColumn="0" w:lastRowLastColumn="0"/>
            <w:tcW w:w="4675" w:type="dxa"/>
          </w:tcPr>
          <w:p w:rsidR="003E78D9" w:rsidRDefault="003E78D9" w:rsidP="006E3243">
            <w:r>
              <w:t>Main Success Scenario</w:t>
            </w:r>
          </w:p>
        </w:tc>
        <w:tc>
          <w:tcPr>
            <w:tcW w:w="4675" w:type="dxa"/>
          </w:tcPr>
          <w:p w:rsidR="003E78D9" w:rsidRDefault="003E78D9" w:rsidP="006E3243">
            <w:pPr>
              <w:cnfStyle w:val="000000000000" w:firstRow="0" w:lastRow="0" w:firstColumn="0" w:lastColumn="0" w:oddVBand="0" w:evenVBand="0" w:oddHBand="0" w:evenHBand="0" w:firstRowFirstColumn="0" w:firstRowLastColumn="0" w:lastRowFirstColumn="0" w:lastRowLastColumn="0"/>
            </w:pPr>
          </w:p>
        </w:tc>
      </w:tr>
      <w:tr w:rsidR="003E78D9" w:rsidTr="006E3243">
        <w:tc>
          <w:tcPr>
            <w:cnfStyle w:val="001000000000" w:firstRow="0" w:lastRow="0" w:firstColumn="1" w:lastColumn="0" w:oddVBand="0" w:evenVBand="0" w:oddHBand="0" w:evenHBand="0" w:firstRowFirstColumn="0" w:firstRowLastColumn="0" w:lastRowFirstColumn="0" w:lastRowLastColumn="0"/>
            <w:tcW w:w="4675" w:type="dxa"/>
          </w:tcPr>
          <w:p w:rsidR="003E78D9" w:rsidRDefault="003E78D9" w:rsidP="006E3243">
            <w:r>
              <w:t>Extensions</w:t>
            </w:r>
          </w:p>
        </w:tc>
        <w:tc>
          <w:tcPr>
            <w:tcW w:w="4675" w:type="dxa"/>
          </w:tcPr>
          <w:p w:rsidR="003E78D9" w:rsidRDefault="003E78D9" w:rsidP="006E3243">
            <w:pPr>
              <w:cnfStyle w:val="000000000000" w:firstRow="0" w:lastRow="0" w:firstColumn="0" w:lastColumn="0" w:oddVBand="0" w:evenVBand="0" w:oddHBand="0" w:evenHBand="0" w:firstRowFirstColumn="0" w:firstRowLastColumn="0" w:lastRowFirstColumn="0" w:lastRowLastColumn="0"/>
            </w:pPr>
            <w:r>
              <w:t xml:space="preserve"> </w:t>
            </w:r>
          </w:p>
        </w:tc>
      </w:tr>
    </w:tbl>
    <w:p w:rsidR="003E78D9" w:rsidRDefault="003E78D9" w:rsidP="00987BE9"/>
    <w:tbl>
      <w:tblPr>
        <w:tblStyle w:val="GridTable1Light"/>
        <w:tblW w:w="0" w:type="auto"/>
        <w:tblLook w:val="04A0" w:firstRow="1" w:lastRow="0" w:firstColumn="1" w:lastColumn="0" w:noHBand="0" w:noVBand="1"/>
      </w:tblPr>
      <w:tblGrid>
        <w:gridCol w:w="4675"/>
        <w:gridCol w:w="4675"/>
      </w:tblGrid>
      <w:tr w:rsidR="002D7633" w:rsidTr="006E32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rsidR="002D7633" w:rsidRDefault="002D7633" w:rsidP="006E3243">
            <w:pPr>
              <w:jc w:val="center"/>
            </w:pPr>
            <w:r>
              <w:t xml:space="preserve">Edit Sprint </w:t>
            </w:r>
          </w:p>
        </w:tc>
      </w:tr>
      <w:tr w:rsidR="002D7633" w:rsidTr="006E3243">
        <w:tc>
          <w:tcPr>
            <w:cnfStyle w:val="001000000000" w:firstRow="0" w:lastRow="0" w:firstColumn="1" w:lastColumn="0" w:oddVBand="0" w:evenVBand="0" w:oddHBand="0" w:evenHBand="0" w:firstRowFirstColumn="0" w:firstRowLastColumn="0" w:lastRowFirstColumn="0" w:lastRowLastColumn="0"/>
            <w:tcW w:w="4675" w:type="dxa"/>
          </w:tcPr>
          <w:p w:rsidR="002D7633" w:rsidRDefault="002D7633" w:rsidP="006E3243">
            <w:r>
              <w:t>Primary Actor</w:t>
            </w:r>
          </w:p>
        </w:tc>
        <w:tc>
          <w:tcPr>
            <w:tcW w:w="4675" w:type="dxa"/>
          </w:tcPr>
          <w:p w:rsidR="002D7633" w:rsidRDefault="00BF51BA" w:rsidP="006E3243">
            <w:pPr>
              <w:cnfStyle w:val="000000000000" w:firstRow="0" w:lastRow="0" w:firstColumn="0" w:lastColumn="0" w:oddVBand="0" w:evenVBand="0" w:oddHBand="0" w:evenHBand="0" w:firstRowFirstColumn="0" w:firstRowLastColumn="0" w:lastRowFirstColumn="0" w:lastRowLastColumn="0"/>
            </w:pPr>
            <w:r>
              <w:t>Scrum master</w:t>
            </w:r>
          </w:p>
        </w:tc>
      </w:tr>
      <w:tr w:rsidR="002D7633" w:rsidTr="006E3243">
        <w:tc>
          <w:tcPr>
            <w:cnfStyle w:val="001000000000" w:firstRow="0" w:lastRow="0" w:firstColumn="1" w:lastColumn="0" w:oddVBand="0" w:evenVBand="0" w:oddHBand="0" w:evenHBand="0" w:firstRowFirstColumn="0" w:firstRowLastColumn="0" w:lastRowFirstColumn="0" w:lastRowLastColumn="0"/>
            <w:tcW w:w="4675" w:type="dxa"/>
          </w:tcPr>
          <w:p w:rsidR="002D7633" w:rsidRDefault="002D7633" w:rsidP="006E3243">
            <w:r>
              <w:t>Description</w:t>
            </w:r>
          </w:p>
        </w:tc>
        <w:tc>
          <w:tcPr>
            <w:tcW w:w="4675" w:type="dxa"/>
          </w:tcPr>
          <w:p w:rsidR="002D7633" w:rsidRDefault="002D7633" w:rsidP="006E3243">
            <w:pPr>
              <w:cnfStyle w:val="000000000000" w:firstRow="0" w:lastRow="0" w:firstColumn="0" w:lastColumn="0" w:oddVBand="0" w:evenVBand="0" w:oddHBand="0" w:evenHBand="0" w:firstRowFirstColumn="0" w:firstRowLastColumn="0" w:lastRowFirstColumn="0" w:lastRowLastColumn="0"/>
            </w:pPr>
          </w:p>
        </w:tc>
      </w:tr>
      <w:tr w:rsidR="002D7633" w:rsidTr="006E3243">
        <w:tc>
          <w:tcPr>
            <w:cnfStyle w:val="001000000000" w:firstRow="0" w:lastRow="0" w:firstColumn="1" w:lastColumn="0" w:oddVBand="0" w:evenVBand="0" w:oddHBand="0" w:evenHBand="0" w:firstRowFirstColumn="0" w:firstRowLastColumn="0" w:lastRowFirstColumn="0" w:lastRowLastColumn="0"/>
            <w:tcW w:w="4675" w:type="dxa"/>
          </w:tcPr>
          <w:p w:rsidR="002D7633" w:rsidRDefault="002D7633" w:rsidP="006E3243">
            <w:r>
              <w:t>Precondition</w:t>
            </w:r>
          </w:p>
        </w:tc>
        <w:tc>
          <w:tcPr>
            <w:tcW w:w="4675" w:type="dxa"/>
          </w:tcPr>
          <w:p w:rsidR="002D7633" w:rsidRDefault="002D7633" w:rsidP="006E3243">
            <w:pPr>
              <w:cnfStyle w:val="000000000000" w:firstRow="0" w:lastRow="0" w:firstColumn="0" w:lastColumn="0" w:oddVBand="0" w:evenVBand="0" w:oddHBand="0" w:evenHBand="0" w:firstRowFirstColumn="0" w:firstRowLastColumn="0" w:lastRowFirstColumn="0" w:lastRowLastColumn="0"/>
            </w:pPr>
          </w:p>
        </w:tc>
      </w:tr>
      <w:tr w:rsidR="002D7633" w:rsidTr="006E3243">
        <w:tc>
          <w:tcPr>
            <w:cnfStyle w:val="001000000000" w:firstRow="0" w:lastRow="0" w:firstColumn="1" w:lastColumn="0" w:oddVBand="0" w:evenVBand="0" w:oddHBand="0" w:evenHBand="0" w:firstRowFirstColumn="0" w:firstRowLastColumn="0" w:lastRowFirstColumn="0" w:lastRowLastColumn="0"/>
            <w:tcW w:w="4675" w:type="dxa"/>
          </w:tcPr>
          <w:p w:rsidR="002D7633" w:rsidRDefault="002D7633" w:rsidP="006E3243">
            <w:r>
              <w:t>Trigger</w:t>
            </w:r>
          </w:p>
        </w:tc>
        <w:tc>
          <w:tcPr>
            <w:tcW w:w="4675" w:type="dxa"/>
          </w:tcPr>
          <w:p w:rsidR="002D7633" w:rsidRDefault="002D7633" w:rsidP="006E3243">
            <w:pPr>
              <w:cnfStyle w:val="000000000000" w:firstRow="0" w:lastRow="0" w:firstColumn="0" w:lastColumn="0" w:oddVBand="0" w:evenVBand="0" w:oddHBand="0" w:evenHBand="0" w:firstRowFirstColumn="0" w:firstRowLastColumn="0" w:lastRowFirstColumn="0" w:lastRowLastColumn="0"/>
            </w:pPr>
          </w:p>
        </w:tc>
      </w:tr>
      <w:tr w:rsidR="002D7633" w:rsidTr="006E3243">
        <w:tc>
          <w:tcPr>
            <w:cnfStyle w:val="001000000000" w:firstRow="0" w:lastRow="0" w:firstColumn="1" w:lastColumn="0" w:oddVBand="0" w:evenVBand="0" w:oddHBand="0" w:evenHBand="0" w:firstRowFirstColumn="0" w:firstRowLastColumn="0" w:lastRowFirstColumn="0" w:lastRowLastColumn="0"/>
            <w:tcW w:w="4675" w:type="dxa"/>
          </w:tcPr>
          <w:p w:rsidR="002D7633" w:rsidRDefault="002D7633" w:rsidP="006E3243">
            <w:r>
              <w:t>Postcondition</w:t>
            </w:r>
          </w:p>
        </w:tc>
        <w:tc>
          <w:tcPr>
            <w:tcW w:w="4675" w:type="dxa"/>
          </w:tcPr>
          <w:p w:rsidR="002D7633" w:rsidRDefault="002D7633" w:rsidP="006E3243">
            <w:pPr>
              <w:cnfStyle w:val="000000000000" w:firstRow="0" w:lastRow="0" w:firstColumn="0" w:lastColumn="0" w:oddVBand="0" w:evenVBand="0" w:oddHBand="0" w:evenHBand="0" w:firstRowFirstColumn="0" w:firstRowLastColumn="0" w:lastRowFirstColumn="0" w:lastRowLastColumn="0"/>
            </w:pPr>
          </w:p>
        </w:tc>
      </w:tr>
      <w:tr w:rsidR="002D7633" w:rsidTr="006E3243">
        <w:tc>
          <w:tcPr>
            <w:cnfStyle w:val="001000000000" w:firstRow="0" w:lastRow="0" w:firstColumn="1" w:lastColumn="0" w:oddVBand="0" w:evenVBand="0" w:oddHBand="0" w:evenHBand="0" w:firstRowFirstColumn="0" w:firstRowLastColumn="0" w:lastRowFirstColumn="0" w:lastRowLastColumn="0"/>
            <w:tcW w:w="4675" w:type="dxa"/>
          </w:tcPr>
          <w:p w:rsidR="002D7633" w:rsidRDefault="002D7633" w:rsidP="006E3243">
            <w:r>
              <w:t>Main Success Scenario</w:t>
            </w:r>
          </w:p>
        </w:tc>
        <w:tc>
          <w:tcPr>
            <w:tcW w:w="4675" w:type="dxa"/>
          </w:tcPr>
          <w:p w:rsidR="002D7633" w:rsidRDefault="002D7633" w:rsidP="006E3243">
            <w:pPr>
              <w:cnfStyle w:val="000000000000" w:firstRow="0" w:lastRow="0" w:firstColumn="0" w:lastColumn="0" w:oddVBand="0" w:evenVBand="0" w:oddHBand="0" w:evenHBand="0" w:firstRowFirstColumn="0" w:firstRowLastColumn="0" w:lastRowFirstColumn="0" w:lastRowLastColumn="0"/>
            </w:pPr>
          </w:p>
        </w:tc>
      </w:tr>
      <w:tr w:rsidR="002D7633" w:rsidTr="006E3243">
        <w:tc>
          <w:tcPr>
            <w:cnfStyle w:val="001000000000" w:firstRow="0" w:lastRow="0" w:firstColumn="1" w:lastColumn="0" w:oddVBand="0" w:evenVBand="0" w:oddHBand="0" w:evenHBand="0" w:firstRowFirstColumn="0" w:firstRowLastColumn="0" w:lastRowFirstColumn="0" w:lastRowLastColumn="0"/>
            <w:tcW w:w="4675" w:type="dxa"/>
          </w:tcPr>
          <w:p w:rsidR="002D7633" w:rsidRDefault="002D7633" w:rsidP="006E3243">
            <w:r>
              <w:t>Extensions</w:t>
            </w:r>
          </w:p>
        </w:tc>
        <w:tc>
          <w:tcPr>
            <w:tcW w:w="4675" w:type="dxa"/>
          </w:tcPr>
          <w:p w:rsidR="002D7633" w:rsidRDefault="002D7633" w:rsidP="006E3243">
            <w:pPr>
              <w:cnfStyle w:val="000000000000" w:firstRow="0" w:lastRow="0" w:firstColumn="0" w:lastColumn="0" w:oddVBand="0" w:evenVBand="0" w:oddHBand="0" w:evenHBand="0" w:firstRowFirstColumn="0" w:firstRowLastColumn="0" w:lastRowFirstColumn="0" w:lastRowLastColumn="0"/>
            </w:pPr>
            <w:r>
              <w:t xml:space="preserve"> </w:t>
            </w:r>
          </w:p>
        </w:tc>
      </w:tr>
    </w:tbl>
    <w:p w:rsidR="002D7633" w:rsidRDefault="002D7633" w:rsidP="00987BE9"/>
    <w:p w:rsidR="00A302FC" w:rsidRPr="007B6F33" w:rsidRDefault="00A302FC" w:rsidP="00987BE9"/>
    <w:p w:rsidR="00987BE9" w:rsidRDefault="00987BE9" w:rsidP="00987BE9">
      <w:pPr>
        <w:pStyle w:val="Heading3"/>
        <w:rPr>
          <w:b/>
          <w:color w:val="000000" w:themeColor="text1"/>
          <w:highlight w:val="cyan"/>
        </w:rPr>
      </w:pPr>
      <w:bookmarkStart w:id="26" w:name="_Toc504929762"/>
      <w:r w:rsidRPr="00E66417">
        <w:rPr>
          <w:b/>
          <w:color w:val="000000" w:themeColor="text1"/>
          <w:highlight w:val="cyan"/>
        </w:rPr>
        <w:lastRenderedPageBreak/>
        <w:t>3.</w:t>
      </w:r>
      <w:r>
        <w:rPr>
          <w:b/>
          <w:color w:val="000000" w:themeColor="text1"/>
          <w:highlight w:val="cyan"/>
        </w:rPr>
        <w:t>3</w:t>
      </w:r>
      <w:r w:rsidRPr="00E66417">
        <w:rPr>
          <w:b/>
          <w:color w:val="000000" w:themeColor="text1"/>
          <w:highlight w:val="cyan"/>
        </w:rPr>
        <w:t xml:space="preserve"> Use case diagrams</w:t>
      </w:r>
      <w:bookmarkEnd w:id="26"/>
    </w:p>
    <w:p w:rsidR="00E04A4B" w:rsidRPr="004038CF" w:rsidRDefault="00E04A4B" w:rsidP="00987BE9">
      <w:pPr>
        <w:rPr>
          <w:highlight w:val="cyan"/>
        </w:rPr>
      </w:pPr>
      <w:r>
        <w:t xml:space="preserve">Green Arrow indicates cascaded permissions.  </w:t>
      </w:r>
      <w:r>
        <w:rPr>
          <w:noProof/>
        </w:rPr>
        <w:drawing>
          <wp:inline distT="0" distB="0" distL="0" distR="0" wp14:anchorId="1DBD5B6A" wp14:editId="1765B1D2">
            <wp:extent cx="5943600" cy="45027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4502785"/>
                    </a:xfrm>
                    <a:prstGeom prst="rect">
                      <a:avLst/>
                    </a:prstGeom>
                  </pic:spPr>
                </pic:pic>
              </a:graphicData>
            </a:graphic>
          </wp:inline>
        </w:drawing>
      </w:r>
    </w:p>
    <w:p w:rsidR="00987BE9" w:rsidRPr="004F7FE0" w:rsidRDefault="00987BE9" w:rsidP="00987BE9">
      <w:pPr>
        <w:pStyle w:val="Heading1"/>
        <w:rPr>
          <w:rFonts w:asciiTheme="minorHAnsi" w:hAnsiTheme="minorHAnsi" w:cstheme="minorHAnsi"/>
          <w:b/>
          <w:highlight w:val="cyan"/>
        </w:rPr>
      </w:pPr>
      <w:bookmarkStart w:id="27" w:name="_Toc504929763"/>
      <w:r>
        <w:rPr>
          <w:rFonts w:asciiTheme="minorHAnsi" w:hAnsiTheme="minorHAnsi" w:cstheme="minorHAnsi"/>
          <w:b/>
          <w:highlight w:val="cyan"/>
        </w:rPr>
        <w:t xml:space="preserve">4 </w:t>
      </w:r>
      <w:r w:rsidRPr="004F7FE0">
        <w:rPr>
          <w:rFonts w:asciiTheme="minorHAnsi" w:hAnsiTheme="minorHAnsi" w:cstheme="minorHAnsi"/>
          <w:b/>
          <w:highlight w:val="cyan"/>
        </w:rPr>
        <w:t>EXTERNAL INTERFACE REQUIREMENTS</w:t>
      </w:r>
      <w:bookmarkEnd w:id="27"/>
    </w:p>
    <w:p w:rsidR="00987BE9" w:rsidRDefault="00987BE9" w:rsidP="00987BE9">
      <w:pPr>
        <w:pStyle w:val="Heading3"/>
        <w:rPr>
          <w:b/>
          <w:color w:val="000000" w:themeColor="text1"/>
          <w:highlight w:val="cyan"/>
        </w:rPr>
      </w:pPr>
      <w:bookmarkStart w:id="28" w:name="_Toc504929764"/>
      <w:r>
        <w:rPr>
          <w:b/>
          <w:color w:val="000000" w:themeColor="text1"/>
          <w:highlight w:val="cyan"/>
        </w:rPr>
        <w:t xml:space="preserve">4.1 </w:t>
      </w:r>
      <w:r w:rsidRPr="004F7FE0">
        <w:rPr>
          <w:b/>
          <w:color w:val="000000" w:themeColor="text1"/>
          <w:highlight w:val="cyan"/>
        </w:rPr>
        <w:t>User Interfaces</w:t>
      </w:r>
      <w:bookmarkEnd w:id="28"/>
    </w:p>
    <w:p w:rsidR="00987BE9" w:rsidRDefault="00AB1233" w:rsidP="00AB1233">
      <w:pPr>
        <w:pStyle w:val="ListParagraph"/>
        <w:numPr>
          <w:ilvl w:val="0"/>
          <w:numId w:val="10"/>
        </w:numPr>
      </w:pPr>
      <w:r>
        <w:t>Standard monitor</w:t>
      </w:r>
    </w:p>
    <w:p w:rsidR="00AB1233" w:rsidRDefault="00AB1233" w:rsidP="00AB1233">
      <w:pPr>
        <w:pStyle w:val="ListParagraph"/>
        <w:numPr>
          <w:ilvl w:val="0"/>
          <w:numId w:val="10"/>
        </w:numPr>
      </w:pPr>
      <w:r>
        <w:t>Mouse</w:t>
      </w:r>
    </w:p>
    <w:p w:rsidR="00AB1233" w:rsidRPr="00AB1233" w:rsidRDefault="00AB1233" w:rsidP="00AB1233">
      <w:pPr>
        <w:pStyle w:val="ListParagraph"/>
        <w:numPr>
          <w:ilvl w:val="0"/>
          <w:numId w:val="10"/>
        </w:numPr>
      </w:pPr>
      <w:r>
        <w:t>Keyboard</w:t>
      </w:r>
    </w:p>
    <w:p w:rsidR="00987BE9" w:rsidRDefault="00987BE9" w:rsidP="00987BE9">
      <w:pPr>
        <w:pStyle w:val="Heading3"/>
        <w:rPr>
          <w:b/>
          <w:color w:val="000000" w:themeColor="text1"/>
          <w:highlight w:val="cyan"/>
        </w:rPr>
      </w:pPr>
      <w:bookmarkStart w:id="29" w:name="_Toc504929765"/>
      <w:r>
        <w:rPr>
          <w:b/>
          <w:color w:val="000000" w:themeColor="text1"/>
          <w:highlight w:val="cyan"/>
        </w:rPr>
        <w:t xml:space="preserve">4.2 </w:t>
      </w:r>
      <w:r w:rsidRPr="004F7FE0">
        <w:rPr>
          <w:b/>
          <w:color w:val="000000" w:themeColor="text1"/>
          <w:highlight w:val="cyan"/>
        </w:rPr>
        <w:t>Hardware Interfaces</w:t>
      </w:r>
      <w:bookmarkEnd w:id="29"/>
    </w:p>
    <w:p w:rsidR="00987BE9" w:rsidRDefault="006243F7" w:rsidP="00987BE9">
      <w:r>
        <w:t xml:space="preserve">Application will utilize the Python interpreter as a layer between the application and hardware for cross platform compatibility.  The user pc must physically be connected to the network </w:t>
      </w:r>
      <w:r w:rsidR="00FC625A">
        <w:t>on</w:t>
      </w:r>
      <w:r>
        <w:t xml:space="preserve"> which the database resides.</w:t>
      </w:r>
      <w:r w:rsidR="00FC625A">
        <w:t xml:space="preserve">  Installation technician will configure application with database IP information</w:t>
      </w:r>
    </w:p>
    <w:p w:rsidR="00AB1233" w:rsidRDefault="00AB1233" w:rsidP="00987BE9">
      <w:r>
        <w:t>If the database is hosted on an external network behind a firewall,</w:t>
      </w:r>
      <w:r w:rsidR="00FC625A">
        <w:t xml:space="preserve">  either a VPN tunnel must be established or</w:t>
      </w:r>
      <w:r>
        <w:t xml:space="preserve"> the firewall must be configured to </w:t>
      </w:r>
      <w:r w:rsidR="00FC625A">
        <w:t xml:space="preserve">allow the incoming packets from the application IP address on port 3306 and </w:t>
      </w:r>
      <w:r>
        <w:t>forward port 3306 to the IP of the appliance hosting the database.</w:t>
      </w:r>
    </w:p>
    <w:p w:rsidR="00DE741E" w:rsidRPr="006243F7" w:rsidRDefault="00DE741E" w:rsidP="00987BE9">
      <w:r>
        <w:rPr>
          <w:noProof/>
        </w:rPr>
        <w:lastRenderedPageBreak/>
        <w:drawing>
          <wp:inline distT="0" distB="0" distL="0" distR="0">
            <wp:extent cx="5939155" cy="1967230"/>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39155" cy="1967230"/>
                    </a:xfrm>
                    <a:prstGeom prst="rect">
                      <a:avLst/>
                    </a:prstGeom>
                    <a:noFill/>
                    <a:ln>
                      <a:noFill/>
                    </a:ln>
                  </pic:spPr>
                </pic:pic>
              </a:graphicData>
            </a:graphic>
          </wp:inline>
        </w:drawing>
      </w:r>
    </w:p>
    <w:p w:rsidR="00987BE9" w:rsidRPr="004F7FE0" w:rsidRDefault="00987BE9" w:rsidP="00987BE9">
      <w:pPr>
        <w:pStyle w:val="Heading3"/>
        <w:rPr>
          <w:b/>
          <w:color w:val="000000" w:themeColor="text1"/>
          <w:highlight w:val="cyan"/>
        </w:rPr>
      </w:pPr>
      <w:bookmarkStart w:id="30" w:name="_Toc504929766"/>
      <w:r>
        <w:rPr>
          <w:b/>
          <w:color w:val="000000" w:themeColor="text1"/>
          <w:highlight w:val="cyan"/>
        </w:rPr>
        <w:t xml:space="preserve">4.3 </w:t>
      </w:r>
      <w:r w:rsidRPr="004F7FE0">
        <w:rPr>
          <w:b/>
          <w:color w:val="000000" w:themeColor="text1"/>
          <w:highlight w:val="cyan"/>
        </w:rPr>
        <w:t>Software Interfaces</w:t>
      </w:r>
      <w:bookmarkEnd w:id="30"/>
    </w:p>
    <w:p w:rsidR="000E5D39" w:rsidRDefault="000E5D39" w:rsidP="00FC625A">
      <w:pPr>
        <w:pStyle w:val="ListParagraph"/>
        <w:numPr>
          <w:ilvl w:val="0"/>
          <w:numId w:val="11"/>
        </w:numPr>
      </w:pPr>
      <w:r>
        <w:t>Python 3.6</w:t>
      </w:r>
      <w:r w:rsidR="006243F7">
        <w:t>.4</w:t>
      </w:r>
      <w:r>
        <w:t xml:space="preserve"> is required to be installed on the user pc</w:t>
      </w:r>
      <w:r w:rsidR="006243F7">
        <w:t xml:space="preserve"> </w:t>
      </w:r>
    </w:p>
    <w:p w:rsidR="006243F7" w:rsidRDefault="006243F7" w:rsidP="00FC625A">
      <w:pPr>
        <w:pStyle w:val="ListParagraph"/>
        <w:numPr>
          <w:ilvl w:val="1"/>
          <w:numId w:val="11"/>
        </w:numPr>
      </w:pPr>
      <w:r w:rsidRPr="00641755">
        <w:t>https://www.python.org/downloads/</w:t>
      </w:r>
    </w:p>
    <w:p w:rsidR="006243F7" w:rsidRDefault="006243F7" w:rsidP="00FC625A">
      <w:pPr>
        <w:pStyle w:val="ListParagraph"/>
        <w:numPr>
          <w:ilvl w:val="0"/>
          <w:numId w:val="11"/>
        </w:numPr>
      </w:pPr>
      <w:r>
        <w:t>Python MySQLdb libraries required</w:t>
      </w:r>
    </w:p>
    <w:p w:rsidR="000E5D39" w:rsidRDefault="006243F7" w:rsidP="00FC625A">
      <w:pPr>
        <w:pStyle w:val="ListParagraph"/>
        <w:numPr>
          <w:ilvl w:val="1"/>
          <w:numId w:val="11"/>
        </w:numPr>
      </w:pPr>
      <w:r>
        <w:t>&lt;python directory&gt; /scripts/pip install mysqlclient</w:t>
      </w:r>
    </w:p>
    <w:p w:rsidR="006243F7" w:rsidRDefault="006243F7" w:rsidP="00987BE9"/>
    <w:p w:rsidR="006243F7" w:rsidRDefault="006243F7" w:rsidP="00FC625A">
      <w:pPr>
        <w:pStyle w:val="ListParagraph"/>
        <w:numPr>
          <w:ilvl w:val="0"/>
          <w:numId w:val="11"/>
        </w:numPr>
      </w:pPr>
      <w:r>
        <w:t>Remote MySQL database</w:t>
      </w:r>
      <w:r w:rsidR="00AB1233">
        <w:t xml:space="preserve"> version 5.7.20-0ubuntu0.17.10.1 (Ubuntu)</w:t>
      </w:r>
    </w:p>
    <w:p w:rsidR="00AB1233" w:rsidRPr="000E5D39" w:rsidRDefault="00AB1233" w:rsidP="00FC625A">
      <w:pPr>
        <w:pStyle w:val="ListParagraph"/>
        <w:numPr>
          <w:ilvl w:val="0"/>
          <w:numId w:val="11"/>
        </w:numPr>
      </w:pPr>
      <w:r>
        <w:t>MySQL database runs on Linux Ubuntu 17.10 (GNU/Linux 4.13.0-25-generic x86_64)</w:t>
      </w:r>
    </w:p>
    <w:p w:rsidR="00987BE9" w:rsidRDefault="00AB1233" w:rsidP="00FC625A">
      <w:pPr>
        <w:pStyle w:val="ListParagraph"/>
        <w:numPr>
          <w:ilvl w:val="0"/>
          <w:numId w:val="11"/>
        </w:numPr>
      </w:pPr>
      <w:r>
        <w:t>Application will interface with database over TCP/IP on port 33306</w:t>
      </w:r>
    </w:p>
    <w:p w:rsidR="00060288" w:rsidRDefault="00060288" w:rsidP="00060288">
      <w:r>
        <w:t xml:space="preserve">Supplementary information for MAC users: </w:t>
      </w:r>
      <w:r w:rsidRPr="00060288">
        <w:t>https://www.python.org/download/mac/tcltk/</w:t>
      </w:r>
    </w:p>
    <w:tbl>
      <w:tblPr>
        <w:tblW w:w="9923" w:type="dxa"/>
        <w:shd w:val="clear" w:color="auto" w:fill="F9F9F9"/>
        <w:tblCellMar>
          <w:left w:w="0" w:type="dxa"/>
          <w:right w:w="0" w:type="dxa"/>
        </w:tblCellMar>
        <w:tblLook w:val="04A0" w:firstRow="1" w:lastRow="0" w:firstColumn="1" w:lastColumn="0" w:noHBand="0" w:noVBand="1"/>
      </w:tblPr>
      <w:tblGrid>
        <w:gridCol w:w="1575"/>
        <w:gridCol w:w="1440"/>
        <w:gridCol w:w="1328"/>
        <w:gridCol w:w="2095"/>
        <w:gridCol w:w="1515"/>
        <w:gridCol w:w="1970"/>
      </w:tblGrid>
      <w:tr w:rsidR="00060288" w:rsidTr="00060288">
        <w:trPr>
          <w:tblHeader/>
        </w:trPr>
        <w:tc>
          <w:tcPr>
            <w:tcW w:w="0" w:type="auto"/>
            <w:tcBorders>
              <w:top w:val="nil"/>
              <w:left w:val="nil"/>
              <w:bottom w:val="nil"/>
              <w:right w:val="nil"/>
            </w:tcBorders>
            <w:shd w:val="clear" w:color="auto" w:fill="F0F0F0"/>
            <w:tcMar>
              <w:top w:w="60" w:type="dxa"/>
              <w:left w:w="120" w:type="dxa"/>
              <w:bottom w:w="48" w:type="dxa"/>
              <w:right w:w="120" w:type="dxa"/>
            </w:tcMar>
            <w:hideMark/>
          </w:tcPr>
          <w:p w:rsidR="00060288" w:rsidRDefault="00060288">
            <w:pPr>
              <w:rPr>
                <w:rFonts w:ascii="inherit" w:hAnsi="inherit" w:cs="Arial"/>
                <w:b/>
                <w:bCs/>
                <w:color w:val="444444"/>
                <w:sz w:val="23"/>
                <w:szCs w:val="23"/>
              </w:rPr>
            </w:pPr>
            <w:r>
              <w:rPr>
                <w:rFonts w:ascii="inherit" w:hAnsi="inherit" w:cs="Arial"/>
                <w:b/>
                <w:bCs/>
                <w:color w:val="444444"/>
                <w:sz w:val="23"/>
                <w:szCs w:val="23"/>
              </w:rPr>
              <w:t>Python Release</w:t>
            </w:r>
          </w:p>
        </w:tc>
        <w:tc>
          <w:tcPr>
            <w:tcW w:w="0" w:type="auto"/>
            <w:tcBorders>
              <w:top w:val="outset" w:sz="2" w:space="0" w:color="auto"/>
              <w:left w:val="single" w:sz="12" w:space="0" w:color="FFFFFF"/>
              <w:bottom w:val="outset" w:sz="2" w:space="0" w:color="auto"/>
              <w:right w:val="outset" w:sz="2" w:space="0" w:color="auto"/>
            </w:tcBorders>
            <w:shd w:val="clear" w:color="auto" w:fill="F0F0F0"/>
            <w:tcMar>
              <w:top w:w="60" w:type="dxa"/>
              <w:left w:w="120" w:type="dxa"/>
              <w:bottom w:w="48" w:type="dxa"/>
              <w:right w:w="120" w:type="dxa"/>
            </w:tcMar>
            <w:hideMark/>
          </w:tcPr>
          <w:p w:rsidR="00060288" w:rsidRDefault="00060288">
            <w:pPr>
              <w:rPr>
                <w:rFonts w:ascii="inherit" w:hAnsi="inherit" w:cs="Arial"/>
                <w:b/>
                <w:bCs/>
                <w:color w:val="444444"/>
                <w:sz w:val="23"/>
                <w:szCs w:val="23"/>
              </w:rPr>
            </w:pPr>
            <w:r>
              <w:rPr>
                <w:rFonts w:ascii="inherit" w:hAnsi="inherit" w:cs="Arial"/>
                <w:b/>
                <w:bCs/>
                <w:color w:val="444444"/>
                <w:sz w:val="23"/>
                <w:szCs w:val="23"/>
              </w:rPr>
              <w:t>Installer Variant</w:t>
            </w:r>
          </w:p>
        </w:tc>
        <w:tc>
          <w:tcPr>
            <w:tcW w:w="0" w:type="auto"/>
            <w:tcBorders>
              <w:top w:val="outset" w:sz="2" w:space="0" w:color="auto"/>
              <w:left w:val="single" w:sz="12" w:space="0" w:color="FFFFFF"/>
              <w:bottom w:val="outset" w:sz="2" w:space="0" w:color="auto"/>
              <w:right w:val="outset" w:sz="2" w:space="0" w:color="auto"/>
            </w:tcBorders>
            <w:shd w:val="clear" w:color="auto" w:fill="F0F0F0"/>
            <w:tcMar>
              <w:top w:w="60" w:type="dxa"/>
              <w:left w:w="120" w:type="dxa"/>
              <w:bottom w:w="48" w:type="dxa"/>
              <w:right w:w="120" w:type="dxa"/>
            </w:tcMar>
            <w:hideMark/>
          </w:tcPr>
          <w:p w:rsidR="00060288" w:rsidRDefault="00060288">
            <w:pPr>
              <w:rPr>
                <w:rFonts w:ascii="inherit" w:hAnsi="inherit" w:cs="Arial"/>
                <w:b/>
                <w:bCs/>
                <w:color w:val="444444"/>
                <w:sz w:val="23"/>
                <w:szCs w:val="23"/>
              </w:rPr>
            </w:pPr>
            <w:r>
              <w:rPr>
                <w:rFonts w:ascii="inherit" w:hAnsi="inherit" w:cs="Arial"/>
                <w:b/>
                <w:bCs/>
                <w:color w:val="444444"/>
                <w:sz w:val="23"/>
                <w:szCs w:val="23"/>
              </w:rPr>
              <w:t>macOS Release</w:t>
            </w:r>
          </w:p>
        </w:tc>
        <w:tc>
          <w:tcPr>
            <w:tcW w:w="0" w:type="auto"/>
            <w:tcBorders>
              <w:top w:val="outset" w:sz="2" w:space="0" w:color="auto"/>
              <w:left w:val="single" w:sz="12" w:space="0" w:color="FFFFFF"/>
              <w:bottom w:val="outset" w:sz="2" w:space="0" w:color="auto"/>
              <w:right w:val="outset" w:sz="2" w:space="0" w:color="auto"/>
            </w:tcBorders>
            <w:shd w:val="clear" w:color="auto" w:fill="F0F0F0"/>
            <w:tcMar>
              <w:top w:w="60" w:type="dxa"/>
              <w:left w:w="120" w:type="dxa"/>
              <w:bottom w:w="48" w:type="dxa"/>
              <w:right w:w="120" w:type="dxa"/>
            </w:tcMar>
            <w:hideMark/>
          </w:tcPr>
          <w:p w:rsidR="00060288" w:rsidRDefault="00060288">
            <w:pPr>
              <w:rPr>
                <w:rFonts w:ascii="inherit" w:hAnsi="inherit" w:cs="Arial"/>
                <w:b/>
                <w:bCs/>
                <w:color w:val="444444"/>
                <w:sz w:val="23"/>
                <w:szCs w:val="23"/>
              </w:rPr>
            </w:pPr>
            <w:r>
              <w:rPr>
                <w:rFonts w:ascii="inherit" w:hAnsi="inherit" w:cs="Arial"/>
                <w:b/>
                <w:bCs/>
                <w:color w:val="444444"/>
                <w:sz w:val="23"/>
                <w:szCs w:val="23"/>
              </w:rPr>
              <w:t>Recommended Tcl/Tk</w:t>
            </w:r>
          </w:p>
        </w:tc>
        <w:tc>
          <w:tcPr>
            <w:tcW w:w="0" w:type="auto"/>
            <w:tcBorders>
              <w:top w:val="outset" w:sz="2" w:space="0" w:color="auto"/>
              <w:left w:val="single" w:sz="12" w:space="0" w:color="FFFFFF"/>
              <w:bottom w:val="outset" w:sz="2" w:space="0" w:color="auto"/>
              <w:right w:val="outset" w:sz="2" w:space="0" w:color="auto"/>
            </w:tcBorders>
            <w:shd w:val="clear" w:color="auto" w:fill="F0F0F0"/>
            <w:tcMar>
              <w:top w:w="60" w:type="dxa"/>
              <w:left w:w="120" w:type="dxa"/>
              <w:bottom w:w="48" w:type="dxa"/>
              <w:right w:w="120" w:type="dxa"/>
            </w:tcMar>
            <w:hideMark/>
          </w:tcPr>
          <w:p w:rsidR="00060288" w:rsidRDefault="00060288">
            <w:pPr>
              <w:rPr>
                <w:rFonts w:ascii="inherit" w:hAnsi="inherit" w:cs="Arial"/>
                <w:b/>
                <w:bCs/>
                <w:color w:val="444444"/>
                <w:sz w:val="23"/>
                <w:szCs w:val="23"/>
              </w:rPr>
            </w:pPr>
            <w:r>
              <w:rPr>
                <w:rFonts w:ascii="inherit" w:hAnsi="inherit" w:cs="Arial"/>
                <w:b/>
                <w:bCs/>
                <w:color w:val="444444"/>
                <w:sz w:val="23"/>
                <w:szCs w:val="23"/>
              </w:rPr>
              <w:t>Alternate Tcl/Tk</w:t>
            </w:r>
          </w:p>
        </w:tc>
        <w:tc>
          <w:tcPr>
            <w:tcW w:w="0" w:type="auto"/>
            <w:tcBorders>
              <w:top w:val="outset" w:sz="2" w:space="0" w:color="auto"/>
              <w:left w:val="single" w:sz="12" w:space="0" w:color="FFFFFF"/>
              <w:bottom w:val="outset" w:sz="2" w:space="0" w:color="auto"/>
              <w:right w:val="outset" w:sz="2" w:space="0" w:color="auto"/>
            </w:tcBorders>
            <w:shd w:val="clear" w:color="auto" w:fill="F0F0F0"/>
            <w:tcMar>
              <w:top w:w="60" w:type="dxa"/>
              <w:left w:w="120" w:type="dxa"/>
              <w:bottom w:w="48" w:type="dxa"/>
              <w:right w:w="120" w:type="dxa"/>
            </w:tcMar>
            <w:hideMark/>
          </w:tcPr>
          <w:p w:rsidR="00060288" w:rsidRDefault="00060288">
            <w:pPr>
              <w:rPr>
                <w:rFonts w:ascii="inherit" w:hAnsi="inherit" w:cs="Arial"/>
                <w:b/>
                <w:bCs/>
                <w:color w:val="444444"/>
                <w:sz w:val="23"/>
                <w:szCs w:val="23"/>
              </w:rPr>
            </w:pPr>
            <w:r>
              <w:rPr>
                <w:rFonts w:ascii="inherit" w:hAnsi="inherit" w:cs="Arial"/>
                <w:b/>
                <w:bCs/>
                <w:color w:val="444444"/>
                <w:sz w:val="23"/>
                <w:szCs w:val="23"/>
              </w:rPr>
              <w:t>Not Recommended</w:t>
            </w:r>
          </w:p>
        </w:tc>
      </w:tr>
      <w:tr w:rsidR="00060288" w:rsidTr="00060288">
        <w:tc>
          <w:tcPr>
            <w:tcW w:w="0" w:type="auto"/>
            <w:vMerge w:val="restart"/>
            <w:tcBorders>
              <w:top w:val="nil"/>
              <w:left w:val="nil"/>
              <w:bottom w:val="nil"/>
              <w:right w:val="nil"/>
            </w:tcBorders>
            <w:shd w:val="clear" w:color="auto" w:fill="F6F6F6"/>
            <w:tcMar>
              <w:top w:w="60" w:type="dxa"/>
              <w:left w:w="120" w:type="dxa"/>
              <w:bottom w:w="48" w:type="dxa"/>
              <w:right w:w="120" w:type="dxa"/>
            </w:tcMar>
            <w:hideMark/>
          </w:tcPr>
          <w:p w:rsidR="00060288" w:rsidRDefault="00F36D88">
            <w:pPr>
              <w:rPr>
                <w:rFonts w:ascii="inherit" w:hAnsi="inherit" w:cs="Arial"/>
                <w:color w:val="444444"/>
                <w:sz w:val="23"/>
                <w:szCs w:val="23"/>
              </w:rPr>
            </w:pPr>
            <w:hyperlink r:id="rId19" w:history="1">
              <w:r w:rsidR="00060288">
                <w:rPr>
                  <w:rStyle w:val="Hyperlink"/>
                  <w:rFonts w:ascii="inherit" w:hAnsi="inherit" w:cs="Arial"/>
                  <w:color w:val="3776AB"/>
                  <w:sz w:val="23"/>
                  <w:szCs w:val="23"/>
                </w:rPr>
                <w:t>3.6.3</w:t>
              </w:r>
            </w:hyperlink>
            <w:r w:rsidR="00060288">
              <w:rPr>
                <w:rFonts w:ascii="inherit" w:hAnsi="inherit" w:cs="Arial"/>
                <w:color w:val="444444"/>
                <w:sz w:val="23"/>
                <w:szCs w:val="23"/>
              </w:rPr>
              <w:t>, </w:t>
            </w:r>
            <w:hyperlink r:id="rId20" w:history="1">
              <w:r w:rsidR="00060288">
                <w:rPr>
                  <w:rStyle w:val="Hyperlink"/>
                  <w:rFonts w:ascii="inherit" w:hAnsi="inherit" w:cs="Arial"/>
                  <w:color w:val="3776AB"/>
                  <w:sz w:val="23"/>
                  <w:szCs w:val="23"/>
                </w:rPr>
                <w:t>2.7.14</w:t>
              </w:r>
            </w:hyperlink>
          </w:p>
        </w:tc>
        <w:tc>
          <w:tcPr>
            <w:tcW w:w="0" w:type="auto"/>
            <w:vMerge w:val="restart"/>
            <w:tcBorders>
              <w:top w:val="outset" w:sz="2" w:space="0" w:color="auto"/>
              <w:left w:val="single" w:sz="12" w:space="0" w:color="FFFFFF"/>
              <w:bottom w:val="outset" w:sz="2" w:space="0" w:color="auto"/>
              <w:right w:val="outset" w:sz="2" w:space="0" w:color="auto"/>
            </w:tcBorders>
            <w:shd w:val="clear" w:color="auto" w:fill="F6F6F6"/>
            <w:tcMar>
              <w:top w:w="60" w:type="dxa"/>
              <w:left w:w="120" w:type="dxa"/>
              <w:bottom w:w="48" w:type="dxa"/>
              <w:right w:w="120" w:type="dxa"/>
            </w:tcMar>
            <w:hideMark/>
          </w:tcPr>
          <w:p w:rsidR="00060288" w:rsidRDefault="00060288">
            <w:pPr>
              <w:rPr>
                <w:rFonts w:ascii="inherit" w:hAnsi="inherit" w:cs="Arial"/>
                <w:color w:val="444444"/>
                <w:sz w:val="23"/>
                <w:szCs w:val="23"/>
              </w:rPr>
            </w:pPr>
            <w:r>
              <w:rPr>
                <w:rFonts w:ascii="inherit" w:hAnsi="inherit" w:cs="Arial"/>
                <w:color w:val="444444"/>
                <w:sz w:val="23"/>
                <w:szCs w:val="23"/>
              </w:rPr>
              <w:t>64-/32-bit</w:t>
            </w:r>
          </w:p>
        </w:tc>
        <w:tc>
          <w:tcPr>
            <w:tcW w:w="0" w:type="auto"/>
            <w:tcBorders>
              <w:top w:val="outset" w:sz="2" w:space="0" w:color="auto"/>
              <w:left w:val="single" w:sz="12" w:space="0" w:color="FFFFFF"/>
              <w:bottom w:val="outset" w:sz="2" w:space="0" w:color="auto"/>
              <w:right w:val="outset" w:sz="2" w:space="0" w:color="auto"/>
            </w:tcBorders>
            <w:shd w:val="clear" w:color="auto" w:fill="F6F6F6"/>
            <w:tcMar>
              <w:top w:w="60" w:type="dxa"/>
              <w:left w:w="120" w:type="dxa"/>
              <w:bottom w:w="48" w:type="dxa"/>
              <w:right w:w="120" w:type="dxa"/>
            </w:tcMar>
            <w:hideMark/>
          </w:tcPr>
          <w:p w:rsidR="00060288" w:rsidRDefault="00060288">
            <w:pPr>
              <w:rPr>
                <w:rFonts w:ascii="inherit" w:hAnsi="inherit" w:cs="Arial"/>
                <w:color w:val="444444"/>
                <w:sz w:val="23"/>
                <w:szCs w:val="23"/>
              </w:rPr>
            </w:pPr>
            <w:r>
              <w:rPr>
                <w:rFonts w:ascii="inherit" w:hAnsi="inherit" w:cs="Arial"/>
                <w:color w:val="444444"/>
                <w:sz w:val="23"/>
                <w:szCs w:val="23"/>
              </w:rPr>
              <w:t>10.13</w:t>
            </w:r>
          </w:p>
        </w:tc>
        <w:tc>
          <w:tcPr>
            <w:tcW w:w="0" w:type="auto"/>
            <w:tcBorders>
              <w:top w:val="outset" w:sz="2" w:space="0" w:color="auto"/>
              <w:left w:val="single" w:sz="12" w:space="0" w:color="FFFFFF"/>
              <w:bottom w:val="outset" w:sz="2" w:space="0" w:color="auto"/>
              <w:right w:val="outset" w:sz="2" w:space="0" w:color="auto"/>
            </w:tcBorders>
            <w:shd w:val="clear" w:color="auto" w:fill="F6F6F6"/>
            <w:tcMar>
              <w:top w:w="60" w:type="dxa"/>
              <w:left w:w="120" w:type="dxa"/>
              <w:bottom w:w="48" w:type="dxa"/>
              <w:right w:w="120" w:type="dxa"/>
            </w:tcMar>
            <w:hideMark/>
          </w:tcPr>
          <w:p w:rsidR="00060288" w:rsidRDefault="00F36D88">
            <w:pPr>
              <w:rPr>
                <w:rFonts w:ascii="inherit" w:hAnsi="inherit" w:cs="Arial"/>
                <w:color w:val="444444"/>
                <w:sz w:val="23"/>
                <w:szCs w:val="23"/>
              </w:rPr>
            </w:pPr>
            <w:hyperlink r:id="rId21" w:anchor="activetcl-8-5-18-0" w:history="1">
              <w:r w:rsidR="00060288">
                <w:rPr>
                  <w:rStyle w:val="Hyperlink"/>
                  <w:rFonts w:ascii="inherit" w:hAnsi="inherit" w:cs="Arial"/>
                  <w:color w:val="3776AB"/>
                  <w:sz w:val="23"/>
                  <w:szCs w:val="23"/>
                </w:rPr>
                <w:t>ActiveTcl 8.5.18.0</w:t>
              </w:r>
            </w:hyperlink>
          </w:p>
        </w:tc>
        <w:tc>
          <w:tcPr>
            <w:tcW w:w="0" w:type="auto"/>
            <w:tcBorders>
              <w:top w:val="outset" w:sz="2" w:space="0" w:color="auto"/>
              <w:left w:val="single" w:sz="12" w:space="0" w:color="FFFFFF"/>
              <w:bottom w:val="outset" w:sz="2" w:space="0" w:color="auto"/>
              <w:right w:val="outset" w:sz="2" w:space="0" w:color="auto"/>
            </w:tcBorders>
            <w:shd w:val="clear" w:color="auto" w:fill="F6F6F6"/>
            <w:tcMar>
              <w:top w:w="60" w:type="dxa"/>
              <w:left w:w="120" w:type="dxa"/>
              <w:bottom w:w="48" w:type="dxa"/>
              <w:right w:w="120" w:type="dxa"/>
            </w:tcMar>
            <w:hideMark/>
          </w:tcPr>
          <w:p w:rsidR="00060288" w:rsidRDefault="00F36D88">
            <w:pPr>
              <w:rPr>
                <w:rFonts w:ascii="inherit" w:hAnsi="inherit" w:cs="Arial"/>
                <w:color w:val="444444"/>
                <w:sz w:val="23"/>
                <w:szCs w:val="23"/>
              </w:rPr>
            </w:pPr>
            <w:hyperlink r:id="rId22" w:anchor="apple-8-5-9" w:history="1">
              <w:r w:rsidR="00060288">
                <w:rPr>
                  <w:rStyle w:val="Hyperlink"/>
                  <w:rFonts w:ascii="inherit" w:hAnsi="inherit" w:cs="Arial"/>
                  <w:color w:val="3776AB"/>
                  <w:sz w:val="23"/>
                  <w:szCs w:val="23"/>
                </w:rPr>
                <w:t>Apple 8.5.9</w:t>
              </w:r>
            </w:hyperlink>
          </w:p>
        </w:tc>
        <w:tc>
          <w:tcPr>
            <w:tcW w:w="0" w:type="auto"/>
            <w:tcBorders>
              <w:top w:val="outset" w:sz="2" w:space="0" w:color="auto"/>
              <w:left w:val="single" w:sz="12" w:space="0" w:color="FFFFFF"/>
              <w:bottom w:val="outset" w:sz="2" w:space="0" w:color="auto"/>
              <w:right w:val="outset" w:sz="2" w:space="0" w:color="auto"/>
            </w:tcBorders>
            <w:shd w:val="clear" w:color="auto" w:fill="F6F6F6"/>
            <w:tcMar>
              <w:top w:w="60" w:type="dxa"/>
              <w:left w:w="120" w:type="dxa"/>
              <w:bottom w:w="48" w:type="dxa"/>
              <w:right w:w="120" w:type="dxa"/>
            </w:tcMar>
            <w:hideMark/>
          </w:tcPr>
          <w:p w:rsidR="00060288" w:rsidRDefault="00060288">
            <w:pPr>
              <w:rPr>
                <w:rFonts w:ascii="inherit" w:hAnsi="inherit" w:cs="Arial"/>
                <w:color w:val="444444"/>
                <w:sz w:val="23"/>
                <w:szCs w:val="23"/>
              </w:rPr>
            </w:pPr>
            <w:r>
              <w:rPr>
                <w:rFonts w:ascii="inherit" w:hAnsi="inherit" w:cs="Arial"/>
                <w:color w:val="444444"/>
                <w:sz w:val="23"/>
                <w:szCs w:val="23"/>
              </w:rPr>
              <w:t> </w:t>
            </w:r>
          </w:p>
        </w:tc>
      </w:tr>
      <w:tr w:rsidR="00060288" w:rsidTr="00060288">
        <w:tc>
          <w:tcPr>
            <w:tcW w:w="0" w:type="auto"/>
            <w:vMerge/>
            <w:tcBorders>
              <w:top w:val="nil"/>
              <w:left w:val="nil"/>
              <w:bottom w:val="nil"/>
              <w:right w:val="nil"/>
            </w:tcBorders>
            <w:shd w:val="clear" w:color="auto" w:fill="F0F0F0"/>
            <w:vAlign w:val="bottom"/>
            <w:hideMark/>
          </w:tcPr>
          <w:p w:rsidR="00060288" w:rsidRDefault="00060288">
            <w:pPr>
              <w:rPr>
                <w:rFonts w:ascii="inherit" w:hAnsi="inherit" w:cs="Arial"/>
                <w:color w:val="444444"/>
                <w:sz w:val="23"/>
                <w:szCs w:val="23"/>
              </w:rPr>
            </w:pPr>
          </w:p>
        </w:tc>
        <w:tc>
          <w:tcPr>
            <w:tcW w:w="0" w:type="auto"/>
            <w:vMerge/>
            <w:tcBorders>
              <w:top w:val="outset" w:sz="2" w:space="0" w:color="auto"/>
              <w:left w:val="single" w:sz="12" w:space="0" w:color="FFFFFF"/>
              <w:bottom w:val="outset" w:sz="2" w:space="0" w:color="auto"/>
              <w:right w:val="outset" w:sz="2" w:space="0" w:color="auto"/>
            </w:tcBorders>
            <w:shd w:val="clear" w:color="auto" w:fill="F0F0F0"/>
            <w:vAlign w:val="bottom"/>
            <w:hideMark/>
          </w:tcPr>
          <w:p w:rsidR="00060288" w:rsidRDefault="00060288">
            <w:pPr>
              <w:rPr>
                <w:rFonts w:ascii="inherit" w:hAnsi="inherit" w:cs="Arial"/>
                <w:color w:val="444444"/>
                <w:sz w:val="23"/>
                <w:szCs w:val="23"/>
              </w:rPr>
            </w:pPr>
          </w:p>
        </w:tc>
        <w:tc>
          <w:tcPr>
            <w:tcW w:w="0" w:type="auto"/>
            <w:tcBorders>
              <w:top w:val="nil"/>
              <w:left w:val="nil"/>
              <w:bottom w:val="nil"/>
              <w:right w:val="nil"/>
            </w:tcBorders>
            <w:shd w:val="clear" w:color="auto" w:fill="F0F0F0"/>
            <w:tcMar>
              <w:top w:w="60" w:type="dxa"/>
              <w:left w:w="120" w:type="dxa"/>
              <w:bottom w:w="48" w:type="dxa"/>
              <w:right w:w="120" w:type="dxa"/>
            </w:tcMar>
            <w:hideMark/>
          </w:tcPr>
          <w:p w:rsidR="00060288" w:rsidRDefault="00060288">
            <w:pPr>
              <w:rPr>
                <w:rFonts w:ascii="inherit" w:hAnsi="inherit" w:cs="Arial"/>
                <w:color w:val="444444"/>
                <w:sz w:val="23"/>
                <w:szCs w:val="23"/>
              </w:rPr>
            </w:pPr>
            <w:r>
              <w:rPr>
                <w:rFonts w:ascii="inherit" w:hAnsi="inherit" w:cs="Arial"/>
                <w:color w:val="444444"/>
                <w:sz w:val="23"/>
                <w:szCs w:val="23"/>
              </w:rPr>
              <w:t>10.12</w:t>
            </w:r>
          </w:p>
        </w:tc>
        <w:tc>
          <w:tcPr>
            <w:tcW w:w="0" w:type="auto"/>
            <w:tcBorders>
              <w:top w:val="outset" w:sz="2" w:space="0" w:color="auto"/>
              <w:left w:val="single" w:sz="12" w:space="0" w:color="FFFFFF"/>
              <w:bottom w:val="outset" w:sz="2" w:space="0" w:color="auto"/>
              <w:right w:val="outset" w:sz="2" w:space="0" w:color="auto"/>
            </w:tcBorders>
            <w:shd w:val="clear" w:color="auto" w:fill="F0F0F0"/>
            <w:tcMar>
              <w:top w:w="60" w:type="dxa"/>
              <w:left w:w="120" w:type="dxa"/>
              <w:bottom w:w="48" w:type="dxa"/>
              <w:right w:w="120" w:type="dxa"/>
            </w:tcMar>
            <w:hideMark/>
          </w:tcPr>
          <w:p w:rsidR="00060288" w:rsidRDefault="00F36D88">
            <w:pPr>
              <w:rPr>
                <w:rFonts w:ascii="inherit" w:hAnsi="inherit" w:cs="Arial"/>
                <w:color w:val="444444"/>
                <w:sz w:val="23"/>
                <w:szCs w:val="23"/>
              </w:rPr>
            </w:pPr>
            <w:hyperlink r:id="rId23" w:anchor="activetcl-8-5-18-0" w:history="1">
              <w:r w:rsidR="00060288">
                <w:rPr>
                  <w:rStyle w:val="Hyperlink"/>
                  <w:rFonts w:ascii="inherit" w:hAnsi="inherit" w:cs="Arial"/>
                  <w:color w:val="3776AB"/>
                  <w:sz w:val="23"/>
                  <w:szCs w:val="23"/>
                </w:rPr>
                <w:t>ActiveTcl 8.5.18.0</w:t>
              </w:r>
            </w:hyperlink>
          </w:p>
        </w:tc>
        <w:tc>
          <w:tcPr>
            <w:tcW w:w="0" w:type="auto"/>
            <w:tcBorders>
              <w:top w:val="outset" w:sz="2" w:space="0" w:color="auto"/>
              <w:left w:val="single" w:sz="12" w:space="0" w:color="FFFFFF"/>
              <w:bottom w:val="outset" w:sz="2" w:space="0" w:color="auto"/>
              <w:right w:val="outset" w:sz="2" w:space="0" w:color="auto"/>
            </w:tcBorders>
            <w:shd w:val="clear" w:color="auto" w:fill="F0F0F0"/>
            <w:tcMar>
              <w:top w:w="60" w:type="dxa"/>
              <w:left w:w="120" w:type="dxa"/>
              <w:bottom w:w="48" w:type="dxa"/>
              <w:right w:w="120" w:type="dxa"/>
            </w:tcMar>
            <w:hideMark/>
          </w:tcPr>
          <w:p w:rsidR="00060288" w:rsidRDefault="00F36D88">
            <w:pPr>
              <w:rPr>
                <w:rFonts w:ascii="inherit" w:hAnsi="inherit" w:cs="Arial"/>
                <w:color w:val="444444"/>
                <w:sz w:val="23"/>
                <w:szCs w:val="23"/>
              </w:rPr>
            </w:pPr>
            <w:hyperlink r:id="rId24" w:anchor="apple-8-5-9" w:history="1">
              <w:r w:rsidR="00060288">
                <w:rPr>
                  <w:rStyle w:val="Hyperlink"/>
                  <w:rFonts w:ascii="inherit" w:hAnsi="inherit" w:cs="Arial"/>
                  <w:color w:val="3776AB"/>
                  <w:sz w:val="23"/>
                  <w:szCs w:val="23"/>
                </w:rPr>
                <w:t>Apple 8.5.9</w:t>
              </w:r>
            </w:hyperlink>
          </w:p>
        </w:tc>
        <w:tc>
          <w:tcPr>
            <w:tcW w:w="0" w:type="auto"/>
            <w:tcBorders>
              <w:top w:val="outset" w:sz="2" w:space="0" w:color="auto"/>
              <w:left w:val="single" w:sz="12" w:space="0" w:color="FFFFFF"/>
              <w:bottom w:val="outset" w:sz="2" w:space="0" w:color="auto"/>
              <w:right w:val="outset" w:sz="2" w:space="0" w:color="auto"/>
            </w:tcBorders>
            <w:shd w:val="clear" w:color="auto" w:fill="F0F0F0"/>
            <w:tcMar>
              <w:top w:w="60" w:type="dxa"/>
              <w:left w:w="120" w:type="dxa"/>
              <w:bottom w:w="48" w:type="dxa"/>
              <w:right w:w="120" w:type="dxa"/>
            </w:tcMar>
            <w:hideMark/>
          </w:tcPr>
          <w:p w:rsidR="00060288" w:rsidRDefault="00060288">
            <w:pPr>
              <w:rPr>
                <w:rFonts w:ascii="inherit" w:hAnsi="inherit" w:cs="Arial"/>
                <w:color w:val="444444"/>
                <w:sz w:val="23"/>
                <w:szCs w:val="23"/>
              </w:rPr>
            </w:pPr>
            <w:r>
              <w:rPr>
                <w:rFonts w:ascii="inherit" w:hAnsi="inherit" w:cs="Arial"/>
                <w:color w:val="444444"/>
                <w:sz w:val="23"/>
                <w:szCs w:val="23"/>
              </w:rPr>
              <w:t> </w:t>
            </w:r>
          </w:p>
        </w:tc>
      </w:tr>
      <w:tr w:rsidR="00060288" w:rsidTr="00060288">
        <w:tc>
          <w:tcPr>
            <w:tcW w:w="0" w:type="auto"/>
            <w:vMerge/>
            <w:tcBorders>
              <w:top w:val="nil"/>
              <w:left w:val="nil"/>
              <w:bottom w:val="nil"/>
              <w:right w:val="nil"/>
            </w:tcBorders>
            <w:shd w:val="clear" w:color="auto" w:fill="F6F6F6"/>
            <w:vAlign w:val="bottom"/>
            <w:hideMark/>
          </w:tcPr>
          <w:p w:rsidR="00060288" w:rsidRDefault="00060288">
            <w:pPr>
              <w:rPr>
                <w:rFonts w:ascii="inherit" w:hAnsi="inherit" w:cs="Arial"/>
                <w:color w:val="444444"/>
                <w:sz w:val="23"/>
                <w:szCs w:val="23"/>
              </w:rPr>
            </w:pPr>
          </w:p>
        </w:tc>
        <w:tc>
          <w:tcPr>
            <w:tcW w:w="0" w:type="auto"/>
            <w:vMerge/>
            <w:tcBorders>
              <w:top w:val="outset" w:sz="2" w:space="0" w:color="auto"/>
              <w:left w:val="single" w:sz="12" w:space="0" w:color="FFFFFF"/>
              <w:bottom w:val="outset" w:sz="2" w:space="0" w:color="auto"/>
              <w:right w:val="outset" w:sz="2" w:space="0" w:color="auto"/>
            </w:tcBorders>
            <w:shd w:val="clear" w:color="auto" w:fill="F6F6F6"/>
            <w:vAlign w:val="bottom"/>
            <w:hideMark/>
          </w:tcPr>
          <w:p w:rsidR="00060288" w:rsidRDefault="00060288">
            <w:pPr>
              <w:rPr>
                <w:rFonts w:ascii="inherit" w:hAnsi="inherit" w:cs="Arial"/>
                <w:color w:val="444444"/>
                <w:sz w:val="23"/>
                <w:szCs w:val="23"/>
              </w:rPr>
            </w:pPr>
          </w:p>
        </w:tc>
        <w:tc>
          <w:tcPr>
            <w:tcW w:w="0" w:type="auto"/>
            <w:tcBorders>
              <w:top w:val="nil"/>
              <w:left w:val="nil"/>
              <w:bottom w:val="nil"/>
              <w:right w:val="nil"/>
            </w:tcBorders>
            <w:shd w:val="clear" w:color="auto" w:fill="F6F6F6"/>
            <w:tcMar>
              <w:top w:w="60" w:type="dxa"/>
              <w:left w:w="120" w:type="dxa"/>
              <w:bottom w:w="48" w:type="dxa"/>
              <w:right w:w="120" w:type="dxa"/>
            </w:tcMar>
            <w:hideMark/>
          </w:tcPr>
          <w:p w:rsidR="00060288" w:rsidRDefault="00060288">
            <w:pPr>
              <w:rPr>
                <w:rFonts w:ascii="inherit" w:hAnsi="inherit" w:cs="Arial"/>
                <w:color w:val="444444"/>
                <w:sz w:val="23"/>
                <w:szCs w:val="23"/>
              </w:rPr>
            </w:pPr>
            <w:r>
              <w:rPr>
                <w:rFonts w:ascii="inherit" w:hAnsi="inherit" w:cs="Arial"/>
                <w:color w:val="444444"/>
                <w:sz w:val="23"/>
                <w:szCs w:val="23"/>
              </w:rPr>
              <w:t>10.11</w:t>
            </w:r>
          </w:p>
        </w:tc>
        <w:tc>
          <w:tcPr>
            <w:tcW w:w="0" w:type="auto"/>
            <w:tcBorders>
              <w:top w:val="outset" w:sz="2" w:space="0" w:color="auto"/>
              <w:left w:val="single" w:sz="12" w:space="0" w:color="FFFFFF"/>
              <w:bottom w:val="outset" w:sz="2" w:space="0" w:color="auto"/>
              <w:right w:val="outset" w:sz="2" w:space="0" w:color="auto"/>
            </w:tcBorders>
            <w:shd w:val="clear" w:color="auto" w:fill="F6F6F6"/>
            <w:tcMar>
              <w:top w:w="60" w:type="dxa"/>
              <w:left w:w="120" w:type="dxa"/>
              <w:bottom w:w="48" w:type="dxa"/>
              <w:right w:w="120" w:type="dxa"/>
            </w:tcMar>
            <w:hideMark/>
          </w:tcPr>
          <w:p w:rsidR="00060288" w:rsidRDefault="00F36D88">
            <w:pPr>
              <w:rPr>
                <w:rFonts w:ascii="inherit" w:hAnsi="inherit" w:cs="Arial"/>
                <w:color w:val="444444"/>
                <w:sz w:val="23"/>
                <w:szCs w:val="23"/>
              </w:rPr>
            </w:pPr>
            <w:hyperlink r:id="rId25" w:anchor="activetcl-8-5-18-0" w:history="1">
              <w:r w:rsidR="00060288">
                <w:rPr>
                  <w:rStyle w:val="Hyperlink"/>
                  <w:rFonts w:ascii="inherit" w:hAnsi="inherit" w:cs="Arial"/>
                  <w:color w:val="3776AB"/>
                  <w:sz w:val="23"/>
                  <w:szCs w:val="23"/>
                </w:rPr>
                <w:t>ActiveTcl 8.5.18.0</w:t>
              </w:r>
            </w:hyperlink>
          </w:p>
        </w:tc>
        <w:tc>
          <w:tcPr>
            <w:tcW w:w="0" w:type="auto"/>
            <w:tcBorders>
              <w:top w:val="outset" w:sz="2" w:space="0" w:color="auto"/>
              <w:left w:val="single" w:sz="12" w:space="0" w:color="FFFFFF"/>
              <w:bottom w:val="outset" w:sz="2" w:space="0" w:color="auto"/>
              <w:right w:val="outset" w:sz="2" w:space="0" w:color="auto"/>
            </w:tcBorders>
            <w:shd w:val="clear" w:color="auto" w:fill="F6F6F6"/>
            <w:tcMar>
              <w:top w:w="60" w:type="dxa"/>
              <w:left w:w="120" w:type="dxa"/>
              <w:bottom w:w="48" w:type="dxa"/>
              <w:right w:w="120" w:type="dxa"/>
            </w:tcMar>
            <w:hideMark/>
          </w:tcPr>
          <w:p w:rsidR="00060288" w:rsidRDefault="00F36D88">
            <w:pPr>
              <w:rPr>
                <w:rFonts w:ascii="inherit" w:hAnsi="inherit" w:cs="Arial"/>
                <w:color w:val="444444"/>
                <w:sz w:val="23"/>
                <w:szCs w:val="23"/>
              </w:rPr>
            </w:pPr>
            <w:hyperlink r:id="rId26" w:anchor="apple-8-5-9" w:history="1">
              <w:r w:rsidR="00060288">
                <w:rPr>
                  <w:rStyle w:val="Hyperlink"/>
                  <w:rFonts w:ascii="inherit" w:hAnsi="inherit" w:cs="Arial"/>
                  <w:color w:val="3776AB"/>
                  <w:sz w:val="23"/>
                  <w:szCs w:val="23"/>
                </w:rPr>
                <w:t>Apple 8.5.9</w:t>
              </w:r>
            </w:hyperlink>
          </w:p>
        </w:tc>
        <w:tc>
          <w:tcPr>
            <w:tcW w:w="0" w:type="auto"/>
            <w:tcBorders>
              <w:top w:val="outset" w:sz="2" w:space="0" w:color="auto"/>
              <w:left w:val="single" w:sz="12" w:space="0" w:color="FFFFFF"/>
              <w:bottom w:val="outset" w:sz="2" w:space="0" w:color="auto"/>
              <w:right w:val="outset" w:sz="2" w:space="0" w:color="auto"/>
            </w:tcBorders>
            <w:shd w:val="clear" w:color="auto" w:fill="F6F6F6"/>
            <w:tcMar>
              <w:top w:w="60" w:type="dxa"/>
              <w:left w:w="120" w:type="dxa"/>
              <w:bottom w:w="48" w:type="dxa"/>
              <w:right w:w="120" w:type="dxa"/>
            </w:tcMar>
            <w:hideMark/>
          </w:tcPr>
          <w:p w:rsidR="00060288" w:rsidRDefault="00060288">
            <w:pPr>
              <w:rPr>
                <w:rFonts w:ascii="inherit" w:hAnsi="inherit" w:cs="Arial"/>
                <w:color w:val="444444"/>
                <w:sz w:val="23"/>
                <w:szCs w:val="23"/>
              </w:rPr>
            </w:pPr>
            <w:r>
              <w:rPr>
                <w:rFonts w:ascii="inherit" w:hAnsi="inherit" w:cs="Arial"/>
                <w:color w:val="444444"/>
                <w:sz w:val="23"/>
                <w:szCs w:val="23"/>
              </w:rPr>
              <w:t> </w:t>
            </w:r>
          </w:p>
        </w:tc>
      </w:tr>
      <w:tr w:rsidR="00060288" w:rsidTr="00060288">
        <w:tc>
          <w:tcPr>
            <w:tcW w:w="0" w:type="auto"/>
            <w:vMerge/>
            <w:tcBorders>
              <w:top w:val="nil"/>
              <w:left w:val="nil"/>
              <w:bottom w:val="nil"/>
              <w:right w:val="nil"/>
            </w:tcBorders>
            <w:shd w:val="clear" w:color="auto" w:fill="F0F0F0"/>
            <w:vAlign w:val="bottom"/>
            <w:hideMark/>
          </w:tcPr>
          <w:p w:rsidR="00060288" w:rsidRDefault="00060288">
            <w:pPr>
              <w:rPr>
                <w:rFonts w:ascii="inherit" w:hAnsi="inherit" w:cs="Arial"/>
                <w:color w:val="444444"/>
                <w:sz w:val="23"/>
                <w:szCs w:val="23"/>
              </w:rPr>
            </w:pPr>
          </w:p>
        </w:tc>
        <w:tc>
          <w:tcPr>
            <w:tcW w:w="0" w:type="auto"/>
            <w:vMerge/>
            <w:tcBorders>
              <w:top w:val="outset" w:sz="2" w:space="0" w:color="auto"/>
              <w:left w:val="single" w:sz="12" w:space="0" w:color="FFFFFF"/>
              <w:bottom w:val="outset" w:sz="2" w:space="0" w:color="auto"/>
              <w:right w:val="outset" w:sz="2" w:space="0" w:color="auto"/>
            </w:tcBorders>
            <w:shd w:val="clear" w:color="auto" w:fill="F0F0F0"/>
            <w:vAlign w:val="bottom"/>
            <w:hideMark/>
          </w:tcPr>
          <w:p w:rsidR="00060288" w:rsidRDefault="00060288">
            <w:pPr>
              <w:rPr>
                <w:rFonts w:ascii="inherit" w:hAnsi="inherit" w:cs="Arial"/>
                <w:color w:val="444444"/>
                <w:sz w:val="23"/>
                <w:szCs w:val="23"/>
              </w:rPr>
            </w:pPr>
          </w:p>
        </w:tc>
        <w:tc>
          <w:tcPr>
            <w:tcW w:w="0" w:type="auto"/>
            <w:tcBorders>
              <w:top w:val="nil"/>
              <w:left w:val="nil"/>
              <w:bottom w:val="nil"/>
              <w:right w:val="nil"/>
            </w:tcBorders>
            <w:shd w:val="clear" w:color="auto" w:fill="F0F0F0"/>
            <w:tcMar>
              <w:top w:w="60" w:type="dxa"/>
              <w:left w:w="120" w:type="dxa"/>
              <w:bottom w:w="48" w:type="dxa"/>
              <w:right w:w="120" w:type="dxa"/>
            </w:tcMar>
            <w:hideMark/>
          </w:tcPr>
          <w:p w:rsidR="00060288" w:rsidRDefault="00060288">
            <w:pPr>
              <w:rPr>
                <w:rFonts w:ascii="inherit" w:hAnsi="inherit" w:cs="Arial"/>
                <w:color w:val="444444"/>
                <w:sz w:val="23"/>
                <w:szCs w:val="23"/>
              </w:rPr>
            </w:pPr>
            <w:r>
              <w:rPr>
                <w:rFonts w:ascii="inherit" w:hAnsi="inherit" w:cs="Arial"/>
                <w:color w:val="444444"/>
                <w:sz w:val="23"/>
                <w:szCs w:val="23"/>
              </w:rPr>
              <w:t>10.10</w:t>
            </w:r>
          </w:p>
        </w:tc>
        <w:tc>
          <w:tcPr>
            <w:tcW w:w="0" w:type="auto"/>
            <w:tcBorders>
              <w:top w:val="outset" w:sz="2" w:space="0" w:color="auto"/>
              <w:left w:val="single" w:sz="12" w:space="0" w:color="FFFFFF"/>
              <w:bottom w:val="outset" w:sz="2" w:space="0" w:color="auto"/>
              <w:right w:val="outset" w:sz="2" w:space="0" w:color="auto"/>
            </w:tcBorders>
            <w:shd w:val="clear" w:color="auto" w:fill="F0F0F0"/>
            <w:tcMar>
              <w:top w:w="60" w:type="dxa"/>
              <w:left w:w="120" w:type="dxa"/>
              <w:bottom w:w="48" w:type="dxa"/>
              <w:right w:w="120" w:type="dxa"/>
            </w:tcMar>
            <w:hideMark/>
          </w:tcPr>
          <w:p w:rsidR="00060288" w:rsidRDefault="00F36D88">
            <w:pPr>
              <w:rPr>
                <w:rFonts w:ascii="inherit" w:hAnsi="inherit" w:cs="Arial"/>
                <w:color w:val="444444"/>
                <w:sz w:val="23"/>
                <w:szCs w:val="23"/>
              </w:rPr>
            </w:pPr>
            <w:hyperlink r:id="rId27" w:anchor="activetcl-8-5-18-0" w:history="1">
              <w:r w:rsidR="00060288">
                <w:rPr>
                  <w:rStyle w:val="Hyperlink"/>
                  <w:rFonts w:ascii="inherit" w:hAnsi="inherit" w:cs="Arial"/>
                  <w:color w:val="3776AB"/>
                  <w:sz w:val="23"/>
                  <w:szCs w:val="23"/>
                </w:rPr>
                <w:t>ActiveTcl 8.5.18.0</w:t>
              </w:r>
            </w:hyperlink>
          </w:p>
        </w:tc>
        <w:tc>
          <w:tcPr>
            <w:tcW w:w="0" w:type="auto"/>
            <w:tcBorders>
              <w:top w:val="outset" w:sz="2" w:space="0" w:color="auto"/>
              <w:left w:val="single" w:sz="12" w:space="0" w:color="FFFFFF"/>
              <w:bottom w:val="outset" w:sz="2" w:space="0" w:color="auto"/>
              <w:right w:val="outset" w:sz="2" w:space="0" w:color="auto"/>
            </w:tcBorders>
            <w:shd w:val="clear" w:color="auto" w:fill="F0F0F0"/>
            <w:tcMar>
              <w:top w:w="60" w:type="dxa"/>
              <w:left w:w="120" w:type="dxa"/>
              <w:bottom w:w="48" w:type="dxa"/>
              <w:right w:w="120" w:type="dxa"/>
            </w:tcMar>
            <w:hideMark/>
          </w:tcPr>
          <w:p w:rsidR="00060288" w:rsidRDefault="00F36D88">
            <w:pPr>
              <w:rPr>
                <w:rFonts w:ascii="inherit" w:hAnsi="inherit" w:cs="Arial"/>
                <w:color w:val="444444"/>
                <w:sz w:val="23"/>
                <w:szCs w:val="23"/>
              </w:rPr>
            </w:pPr>
            <w:hyperlink r:id="rId28" w:anchor="apple-8-5-9" w:history="1">
              <w:r w:rsidR="00060288">
                <w:rPr>
                  <w:rStyle w:val="Hyperlink"/>
                  <w:rFonts w:ascii="inherit" w:hAnsi="inherit" w:cs="Arial"/>
                  <w:color w:val="3776AB"/>
                  <w:sz w:val="23"/>
                  <w:szCs w:val="23"/>
                </w:rPr>
                <w:t>Apple 8.5.9</w:t>
              </w:r>
            </w:hyperlink>
          </w:p>
        </w:tc>
        <w:tc>
          <w:tcPr>
            <w:tcW w:w="0" w:type="auto"/>
            <w:tcBorders>
              <w:top w:val="outset" w:sz="2" w:space="0" w:color="auto"/>
              <w:left w:val="single" w:sz="12" w:space="0" w:color="FFFFFF"/>
              <w:bottom w:val="outset" w:sz="2" w:space="0" w:color="auto"/>
              <w:right w:val="outset" w:sz="2" w:space="0" w:color="auto"/>
            </w:tcBorders>
            <w:shd w:val="clear" w:color="auto" w:fill="F0F0F0"/>
            <w:tcMar>
              <w:top w:w="60" w:type="dxa"/>
              <w:left w:w="120" w:type="dxa"/>
              <w:bottom w:w="48" w:type="dxa"/>
              <w:right w:w="120" w:type="dxa"/>
            </w:tcMar>
            <w:hideMark/>
          </w:tcPr>
          <w:p w:rsidR="00060288" w:rsidRDefault="00060288">
            <w:pPr>
              <w:rPr>
                <w:rFonts w:ascii="inherit" w:hAnsi="inherit" w:cs="Arial"/>
                <w:color w:val="444444"/>
                <w:sz w:val="23"/>
                <w:szCs w:val="23"/>
              </w:rPr>
            </w:pPr>
            <w:r>
              <w:rPr>
                <w:rFonts w:ascii="inherit" w:hAnsi="inherit" w:cs="Arial"/>
                <w:color w:val="444444"/>
                <w:sz w:val="23"/>
                <w:szCs w:val="23"/>
              </w:rPr>
              <w:t> </w:t>
            </w:r>
          </w:p>
        </w:tc>
      </w:tr>
      <w:tr w:rsidR="00060288" w:rsidTr="00060288">
        <w:tc>
          <w:tcPr>
            <w:tcW w:w="0" w:type="auto"/>
            <w:vMerge/>
            <w:tcBorders>
              <w:top w:val="nil"/>
              <w:left w:val="nil"/>
              <w:bottom w:val="nil"/>
              <w:right w:val="nil"/>
            </w:tcBorders>
            <w:shd w:val="clear" w:color="auto" w:fill="F6F6F6"/>
            <w:vAlign w:val="bottom"/>
            <w:hideMark/>
          </w:tcPr>
          <w:p w:rsidR="00060288" w:rsidRDefault="00060288">
            <w:pPr>
              <w:rPr>
                <w:rFonts w:ascii="inherit" w:hAnsi="inherit" w:cs="Arial"/>
                <w:color w:val="444444"/>
                <w:sz w:val="23"/>
                <w:szCs w:val="23"/>
              </w:rPr>
            </w:pPr>
          </w:p>
        </w:tc>
        <w:tc>
          <w:tcPr>
            <w:tcW w:w="0" w:type="auto"/>
            <w:vMerge/>
            <w:tcBorders>
              <w:top w:val="outset" w:sz="2" w:space="0" w:color="auto"/>
              <w:left w:val="single" w:sz="12" w:space="0" w:color="FFFFFF"/>
              <w:bottom w:val="outset" w:sz="2" w:space="0" w:color="auto"/>
              <w:right w:val="outset" w:sz="2" w:space="0" w:color="auto"/>
            </w:tcBorders>
            <w:shd w:val="clear" w:color="auto" w:fill="F6F6F6"/>
            <w:vAlign w:val="bottom"/>
            <w:hideMark/>
          </w:tcPr>
          <w:p w:rsidR="00060288" w:rsidRDefault="00060288">
            <w:pPr>
              <w:rPr>
                <w:rFonts w:ascii="inherit" w:hAnsi="inherit" w:cs="Arial"/>
                <w:color w:val="444444"/>
                <w:sz w:val="23"/>
                <w:szCs w:val="23"/>
              </w:rPr>
            </w:pPr>
          </w:p>
        </w:tc>
        <w:tc>
          <w:tcPr>
            <w:tcW w:w="0" w:type="auto"/>
            <w:tcBorders>
              <w:top w:val="nil"/>
              <w:left w:val="nil"/>
              <w:bottom w:val="nil"/>
              <w:right w:val="nil"/>
            </w:tcBorders>
            <w:shd w:val="clear" w:color="auto" w:fill="F6F6F6"/>
            <w:tcMar>
              <w:top w:w="60" w:type="dxa"/>
              <w:left w:w="120" w:type="dxa"/>
              <w:bottom w:w="48" w:type="dxa"/>
              <w:right w:w="120" w:type="dxa"/>
            </w:tcMar>
            <w:hideMark/>
          </w:tcPr>
          <w:p w:rsidR="00060288" w:rsidRDefault="00060288">
            <w:pPr>
              <w:rPr>
                <w:rFonts w:ascii="inherit" w:hAnsi="inherit" w:cs="Arial"/>
                <w:color w:val="444444"/>
                <w:sz w:val="23"/>
                <w:szCs w:val="23"/>
              </w:rPr>
            </w:pPr>
            <w:r>
              <w:rPr>
                <w:rFonts w:ascii="inherit" w:hAnsi="inherit" w:cs="Arial"/>
                <w:color w:val="444444"/>
                <w:sz w:val="23"/>
                <w:szCs w:val="23"/>
              </w:rPr>
              <w:t>10.9</w:t>
            </w:r>
          </w:p>
        </w:tc>
        <w:tc>
          <w:tcPr>
            <w:tcW w:w="0" w:type="auto"/>
            <w:tcBorders>
              <w:top w:val="outset" w:sz="2" w:space="0" w:color="auto"/>
              <w:left w:val="single" w:sz="12" w:space="0" w:color="FFFFFF"/>
              <w:bottom w:val="outset" w:sz="2" w:space="0" w:color="auto"/>
              <w:right w:val="outset" w:sz="2" w:space="0" w:color="auto"/>
            </w:tcBorders>
            <w:shd w:val="clear" w:color="auto" w:fill="F6F6F6"/>
            <w:tcMar>
              <w:top w:w="60" w:type="dxa"/>
              <w:left w:w="120" w:type="dxa"/>
              <w:bottom w:w="48" w:type="dxa"/>
              <w:right w:w="120" w:type="dxa"/>
            </w:tcMar>
            <w:hideMark/>
          </w:tcPr>
          <w:p w:rsidR="00060288" w:rsidRDefault="00F36D88">
            <w:pPr>
              <w:rPr>
                <w:rFonts w:ascii="inherit" w:hAnsi="inherit" w:cs="Arial"/>
                <w:color w:val="444444"/>
                <w:sz w:val="23"/>
                <w:szCs w:val="23"/>
              </w:rPr>
            </w:pPr>
            <w:hyperlink r:id="rId29" w:anchor="activetcl-8-5-18-0" w:history="1">
              <w:r w:rsidR="00060288">
                <w:rPr>
                  <w:rStyle w:val="Hyperlink"/>
                  <w:rFonts w:ascii="inherit" w:hAnsi="inherit" w:cs="Arial"/>
                  <w:color w:val="3776AB"/>
                  <w:sz w:val="23"/>
                  <w:szCs w:val="23"/>
                </w:rPr>
                <w:t>ActiveTcl 8.5.18.0</w:t>
              </w:r>
            </w:hyperlink>
          </w:p>
        </w:tc>
        <w:tc>
          <w:tcPr>
            <w:tcW w:w="0" w:type="auto"/>
            <w:tcBorders>
              <w:top w:val="outset" w:sz="2" w:space="0" w:color="auto"/>
              <w:left w:val="single" w:sz="12" w:space="0" w:color="FFFFFF"/>
              <w:bottom w:val="outset" w:sz="2" w:space="0" w:color="auto"/>
              <w:right w:val="outset" w:sz="2" w:space="0" w:color="auto"/>
            </w:tcBorders>
            <w:shd w:val="clear" w:color="auto" w:fill="F6F6F6"/>
            <w:tcMar>
              <w:top w:w="60" w:type="dxa"/>
              <w:left w:w="120" w:type="dxa"/>
              <w:bottom w:w="48" w:type="dxa"/>
              <w:right w:w="120" w:type="dxa"/>
            </w:tcMar>
            <w:hideMark/>
          </w:tcPr>
          <w:p w:rsidR="00060288" w:rsidRDefault="00F36D88">
            <w:pPr>
              <w:rPr>
                <w:rFonts w:ascii="inherit" w:hAnsi="inherit" w:cs="Arial"/>
                <w:color w:val="444444"/>
                <w:sz w:val="23"/>
                <w:szCs w:val="23"/>
              </w:rPr>
            </w:pPr>
            <w:hyperlink r:id="rId30" w:anchor="apple-8-5-9" w:history="1">
              <w:r w:rsidR="00060288">
                <w:rPr>
                  <w:rStyle w:val="Hyperlink"/>
                  <w:rFonts w:ascii="inherit" w:hAnsi="inherit" w:cs="Arial"/>
                  <w:color w:val="3776AB"/>
                  <w:sz w:val="23"/>
                  <w:szCs w:val="23"/>
                </w:rPr>
                <w:t>Apple 8.5.9</w:t>
              </w:r>
            </w:hyperlink>
          </w:p>
        </w:tc>
        <w:tc>
          <w:tcPr>
            <w:tcW w:w="0" w:type="auto"/>
            <w:tcBorders>
              <w:top w:val="outset" w:sz="2" w:space="0" w:color="auto"/>
              <w:left w:val="single" w:sz="12" w:space="0" w:color="FFFFFF"/>
              <w:bottom w:val="outset" w:sz="2" w:space="0" w:color="auto"/>
              <w:right w:val="outset" w:sz="2" w:space="0" w:color="auto"/>
            </w:tcBorders>
            <w:shd w:val="clear" w:color="auto" w:fill="F6F6F6"/>
            <w:tcMar>
              <w:top w:w="60" w:type="dxa"/>
              <w:left w:w="120" w:type="dxa"/>
              <w:bottom w:w="48" w:type="dxa"/>
              <w:right w:w="120" w:type="dxa"/>
            </w:tcMar>
            <w:hideMark/>
          </w:tcPr>
          <w:p w:rsidR="00060288" w:rsidRDefault="00060288">
            <w:pPr>
              <w:rPr>
                <w:rFonts w:ascii="inherit" w:hAnsi="inherit" w:cs="Arial"/>
                <w:color w:val="444444"/>
                <w:sz w:val="23"/>
                <w:szCs w:val="23"/>
              </w:rPr>
            </w:pPr>
            <w:r>
              <w:rPr>
                <w:rFonts w:ascii="inherit" w:hAnsi="inherit" w:cs="Arial"/>
                <w:color w:val="444444"/>
                <w:sz w:val="23"/>
                <w:szCs w:val="23"/>
              </w:rPr>
              <w:t> </w:t>
            </w:r>
          </w:p>
        </w:tc>
      </w:tr>
      <w:tr w:rsidR="00060288" w:rsidTr="00060288">
        <w:tc>
          <w:tcPr>
            <w:tcW w:w="0" w:type="auto"/>
            <w:vMerge/>
            <w:tcBorders>
              <w:top w:val="nil"/>
              <w:left w:val="nil"/>
              <w:bottom w:val="nil"/>
              <w:right w:val="nil"/>
            </w:tcBorders>
            <w:shd w:val="clear" w:color="auto" w:fill="F0F0F0"/>
            <w:vAlign w:val="bottom"/>
            <w:hideMark/>
          </w:tcPr>
          <w:p w:rsidR="00060288" w:rsidRDefault="00060288">
            <w:pPr>
              <w:rPr>
                <w:rFonts w:ascii="inherit" w:hAnsi="inherit" w:cs="Arial"/>
                <w:color w:val="444444"/>
                <w:sz w:val="23"/>
                <w:szCs w:val="23"/>
              </w:rPr>
            </w:pPr>
          </w:p>
        </w:tc>
        <w:tc>
          <w:tcPr>
            <w:tcW w:w="0" w:type="auto"/>
            <w:vMerge/>
            <w:tcBorders>
              <w:top w:val="outset" w:sz="2" w:space="0" w:color="auto"/>
              <w:left w:val="single" w:sz="12" w:space="0" w:color="FFFFFF"/>
              <w:bottom w:val="outset" w:sz="2" w:space="0" w:color="auto"/>
              <w:right w:val="outset" w:sz="2" w:space="0" w:color="auto"/>
            </w:tcBorders>
            <w:shd w:val="clear" w:color="auto" w:fill="F0F0F0"/>
            <w:vAlign w:val="bottom"/>
            <w:hideMark/>
          </w:tcPr>
          <w:p w:rsidR="00060288" w:rsidRDefault="00060288">
            <w:pPr>
              <w:rPr>
                <w:rFonts w:ascii="inherit" w:hAnsi="inherit" w:cs="Arial"/>
                <w:color w:val="444444"/>
                <w:sz w:val="23"/>
                <w:szCs w:val="23"/>
              </w:rPr>
            </w:pPr>
          </w:p>
        </w:tc>
        <w:tc>
          <w:tcPr>
            <w:tcW w:w="0" w:type="auto"/>
            <w:tcBorders>
              <w:top w:val="nil"/>
              <w:left w:val="nil"/>
              <w:bottom w:val="nil"/>
              <w:right w:val="nil"/>
            </w:tcBorders>
            <w:shd w:val="clear" w:color="auto" w:fill="F0F0F0"/>
            <w:tcMar>
              <w:top w:w="60" w:type="dxa"/>
              <w:left w:w="120" w:type="dxa"/>
              <w:bottom w:w="48" w:type="dxa"/>
              <w:right w:w="120" w:type="dxa"/>
            </w:tcMar>
            <w:hideMark/>
          </w:tcPr>
          <w:p w:rsidR="00060288" w:rsidRDefault="00060288">
            <w:pPr>
              <w:rPr>
                <w:rFonts w:ascii="inherit" w:hAnsi="inherit" w:cs="Arial"/>
                <w:color w:val="444444"/>
                <w:sz w:val="23"/>
                <w:szCs w:val="23"/>
              </w:rPr>
            </w:pPr>
            <w:r>
              <w:rPr>
                <w:rFonts w:ascii="inherit" w:hAnsi="inherit" w:cs="Arial"/>
                <w:color w:val="444444"/>
                <w:sz w:val="23"/>
                <w:szCs w:val="23"/>
              </w:rPr>
              <w:t>10.8</w:t>
            </w:r>
          </w:p>
        </w:tc>
        <w:tc>
          <w:tcPr>
            <w:tcW w:w="0" w:type="auto"/>
            <w:tcBorders>
              <w:top w:val="outset" w:sz="2" w:space="0" w:color="auto"/>
              <w:left w:val="single" w:sz="12" w:space="0" w:color="FFFFFF"/>
              <w:bottom w:val="outset" w:sz="2" w:space="0" w:color="auto"/>
              <w:right w:val="outset" w:sz="2" w:space="0" w:color="auto"/>
            </w:tcBorders>
            <w:shd w:val="clear" w:color="auto" w:fill="F0F0F0"/>
            <w:tcMar>
              <w:top w:w="60" w:type="dxa"/>
              <w:left w:w="120" w:type="dxa"/>
              <w:bottom w:w="48" w:type="dxa"/>
              <w:right w:w="120" w:type="dxa"/>
            </w:tcMar>
            <w:hideMark/>
          </w:tcPr>
          <w:p w:rsidR="00060288" w:rsidRDefault="00F36D88">
            <w:pPr>
              <w:rPr>
                <w:rFonts w:ascii="inherit" w:hAnsi="inherit" w:cs="Arial"/>
                <w:color w:val="444444"/>
                <w:sz w:val="23"/>
                <w:szCs w:val="23"/>
              </w:rPr>
            </w:pPr>
            <w:hyperlink r:id="rId31" w:anchor="activetcl-8-5-18-0" w:history="1">
              <w:r w:rsidR="00060288">
                <w:rPr>
                  <w:rStyle w:val="Hyperlink"/>
                  <w:rFonts w:ascii="inherit" w:hAnsi="inherit" w:cs="Arial"/>
                  <w:color w:val="3776AB"/>
                  <w:sz w:val="23"/>
                  <w:szCs w:val="23"/>
                </w:rPr>
                <w:t>ActiveTcl 8.5.18.0</w:t>
              </w:r>
            </w:hyperlink>
          </w:p>
        </w:tc>
        <w:tc>
          <w:tcPr>
            <w:tcW w:w="0" w:type="auto"/>
            <w:tcBorders>
              <w:top w:val="outset" w:sz="2" w:space="0" w:color="auto"/>
              <w:left w:val="single" w:sz="12" w:space="0" w:color="FFFFFF"/>
              <w:bottom w:val="outset" w:sz="2" w:space="0" w:color="auto"/>
              <w:right w:val="outset" w:sz="2" w:space="0" w:color="auto"/>
            </w:tcBorders>
            <w:shd w:val="clear" w:color="auto" w:fill="F0F0F0"/>
            <w:tcMar>
              <w:top w:w="60" w:type="dxa"/>
              <w:left w:w="120" w:type="dxa"/>
              <w:bottom w:w="48" w:type="dxa"/>
              <w:right w:w="120" w:type="dxa"/>
            </w:tcMar>
            <w:hideMark/>
          </w:tcPr>
          <w:p w:rsidR="00060288" w:rsidRDefault="00F36D88">
            <w:pPr>
              <w:rPr>
                <w:rFonts w:ascii="inherit" w:hAnsi="inherit" w:cs="Arial"/>
                <w:color w:val="444444"/>
                <w:sz w:val="23"/>
                <w:szCs w:val="23"/>
              </w:rPr>
            </w:pPr>
            <w:hyperlink r:id="rId32" w:anchor="apple-8-5-9" w:history="1">
              <w:r w:rsidR="00060288">
                <w:rPr>
                  <w:rStyle w:val="Hyperlink"/>
                  <w:rFonts w:ascii="inherit" w:hAnsi="inherit" w:cs="Arial"/>
                  <w:color w:val="3776AB"/>
                  <w:sz w:val="23"/>
                  <w:szCs w:val="23"/>
                </w:rPr>
                <w:t>Apple 8.5.9</w:t>
              </w:r>
            </w:hyperlink>
          </w:p>
        </w:tc>
        <w:tc>
          <w:tcPr>
            <w:tcW w:w="0" w:type="auto"/>
            <w:tcBorders>
              <w:top w:val="outset" w:sz="2" w:space="0" w:color="auto"/>
              <w:left w:val="single" w:sz="12" w:space="0" w:color="FFFFFF"/>
              <w:bottom w:val="outset" w:sz="2" w:space="0" w:color="auto"/>
              <w:right w:val="outset" w:sz="2" w:space="0" w:color="auto"/>
            </w:tcBorders>
            <w:shd w:val="clear" w:color="auto" w:fill="F0F0F0"/>
            <w:tcMar>
              <w:top w:w="60" w:type="dxa"/>
              <w:left w:w="120" w:type="dxa"/>
              <w:bottom w:w="48" w:type="dxa"/>
              <w:right w:w="120" w:type="dxa"/>
            </w:tcMar>
            <w:hideMark/>
          </w:tcPr>
          <w:p w:rsidR="00060288" w:rsidRDefault="00060288">
            <w:pPr>
              <w:rPr>
                <w:rFonts w:ascii="inherit" w:hAnsi="inherit" w:cs="Arial"/>
                <w:color w:val="444444"/>
                <w:sz w:val="23"/>
                <w:szCs w:val="23"/>
              </w:rPr>
            </w:pPr>
            <w:r>
              <w:rPr>
                <w:rFonts w:ascii="inherit" w:hAnsi="inherit" w:cs="Arial"/>
                <w:color w:val="444444"/>
                <w:sz w:val="23"/>
                <w:szCs w:val="23"/>
              </w:rPr>
              <w:t> </w:t>
            </w:r>
          </w:p>
        </w:tc>
      </w:tr>
      <w:tr w:rsidR="00060288" w:rsidTr="00060288">
        <w:tc>
          <w:tcPr>
            <w:tcW w:w="0" w:type="auto"/>
            <w:vMerge/>
            <w:tcBorders>
              <w:top w:val="nil"/>
              <w:left w:val="nil"/>
              <w:bottom w:val="nil"/>
              <w:right w:val="nil"/>
            </w:tcBorders>
            <w:shd w:val="clear" w:color="auto" w:fill="F6F6F6"/>
            <w:vAlign w:val="bottom"/>
            <w:hideMark/>
          </w:tcPr>
          <w:p w:rsidR="00060288" w:rsidRDefault="00060288">
            <w:pPr>
              <w:rPr>
                <w:rFonts w:ascii="inherit" w:hAnsi="inherit" w:cs="Arial"/>
                <w:color w:val="444444"/>
                <w:sz w:val="23"/>
                <w:szCs w:val="23"/>
              </w:rPr>
            </w:pPr>
          </w:p>
        </w:tc>
        <w:tc>
          <w:tcPr>
            <w:tcW w:w="0" w:type="auto"/>
            <w:vMerge/>
            <w:tcBorders>
              <w:top w:val="outset" w:sz="2" w:space="0" w:color="auto"/>
              <w:left w:val="single" w:sz="12" w:space="0" w:color="FFFFFF"/>
              <w:bottom w:val="outset" w:sz="2" w:space="0" w:color="auto"/>
              <w:right w:val="outset" w:sz="2" w:space="0" w:color="auto"/>
            </w:tcBorders>
            <w:shd w:val="clear" w:color="auto" w:fill="F6F6F6"/>
            <w:vAlign w:val="bottom"/>
            <w:hideMark/>
          </w:tcPr>
          <w:p w:rsidR="00060288" w:rsidRDefault="00060288">
            <w:pPr>
              <w:rPr>
                <w:rFonts w:ascii="inherit" w:hAnsi="inherit" w:cs="Arial"/>
                <w:color w:val="444444"/>
                <w:sz w:val="23"/>
                <w:szCs w:val="23"/>
              </w:rPr>
            </w:pPr>
          </w:p>
        </w:tc>
        <w:tc>
          <w:tcPr>
            <w:tcW w:w="0" w:type="auto"/>
            <w:tcBorders>
              <w:top w:val="nil"/>
              <w:left w:val="nil"/>
              <w:bottom w:val="nil"/>
              <w:right w:val="nil"/>
            </w:tcBorders>
            <w:shd w:val="clear" w:color="auto" w:fill="F6F6F6"/>
            <w:tcMar>
              <w:top w:w="60" w:type="dxa"/>
              <w:left w:w="120" w:type="dxa"/>
              <w:bottom w:w="48" w:type="dxa"/>
              <w:right w:w="120" w:type="dxa"/>
            </w:tcMar>
            <w:hideMark/>
          </w:tcPr>
          <w:p w:rsidR="00060288" w:rsidRDefault="00060288">
            <w:pPr>
              <w:rPr>
                <w:rFonts w:ascii="inherit" w:hAnsi="inherit" w:cs="Arial"/>
                <w:color w:val="444444"/>
                <w:sz w:val="23"/>
                <w:szCs w:val="23"/>
              </w:rPr>
            </w:pPr>
            <w:r>
              <w:rPr>
                <w:rFonts w:ascii="inherit" w:hAnsi="inherit" w:cs="Arial"/>
                <w:color w:val="444444"/>
                <w:sz w:val="23"/>
                <w:szCs w:val="23"/>
              </w:rPr>
              <w:t>10.7</w:t>
            </w:r>
          </w:p>
        </w:tc>
        <w:tc>
          <w:tcPr>
            <w:tcW w:w="0" w:type="auto"/>
            <w:tcBorders>
              <w:top w:val="outset" w:sz="2" w:space="0" w:color="auto"/>
              <w:left w:val="single" w:sz="12" w:space="0" w:color="FFFFFF"/>
              <w:bottom w:val="outset" w:sz="2" w:space="0" w:color="auto"/>
              <w:right w:val="outset" w:sz="2" w:space="0" w:color="auto"/>
            </w:tcBorders>
            <w:shd w:val="clear" w:color="auto" w:fill="F6F6F6"/>
            <w:tcMar>
              <w:top w:w="60" w:type="dxa"/>
              <w:left w:w="120" w:type="dxa"/>
              <w:bottom w:w="48" w:type="dxa"/>
              <w:right w:w="120" w:type="dxa"/>
            </w:tcMar>
            <w:hideMark/>
          </w:tcPr>
          <w:p w:rsidR="00060288" w:rsidRDefault="00F36D88">
            <w:pPr>
              <w:rPr>
                <w:rFonts w:ascii="inherit" w:hAnsi="inherit" w:cs="Arial"/>
                <w:color w:val="444444"/>
                <w:sz w:val="23"/>
                <w:szCs w:val="23"/>
              </w:rPr>
            </w:pPr>
            <w:hyperlink r:id="rId33" w:anchor="activetcl-8-5-18-0" w:history="1">
              <w:r w:rsidR="00060288">
                <w:rPr>
                  <w:rStyle w:val="Hyperlink"/>
                  <w:rFonts w:ascii="inherit" w:hAnsi="inherit" w:cs="Arial"/>
                  <w:color w:val="3776AB"/>
                  <w:sz w:val="23"/>
                  <w:szCs w:val="23"/>
                </w:rPr>
                <w:t>ActiveTcl 8.5.18.0</w:t>
              </w:r>
            </w:hyperlink>
          </w:p>
        </w:tc>
        <w:tc>
          <w:tcPr>
            <w:tcW w:w="0" w:type="auto"/>
            <w:tcBorders>
              <w:top w:val="outset" w:sz="2" w:space="0" w:color="auto"/>
              <w:left w:val="single" w:sz="12" w:space="0" w:color="FFFFFF"/>
              <w:bottom w:val="outset" w:sz="2" w:space="0" w:color="auto"/>
              <w:right w:val="outset" w:sz="2" w:space="0" w:color="auto"/>
            </w:tcBorders>
            <w:shd w:val="clear" w:color="auto" w:fill="F6F6F6"/>
            <w:tcMar>
              <w:top w:w="60" w:type="dxa"/>
              <w:left w:w="120" w:type="dxa"/>
              <w:bottom w:w="48" w:type="dxa"/>
              <w:right w:w="120" w:type="dxa"/>
            </w:tcMar>
            <w:hideMark/>
          </w:tcPr>
          <w:p w:rsidR="00060288" w:rsidRDefault="00F36D88">
            <w:pPr>
              <w:rPr>
                <w:rFonts w:ascii="inherit" w:hAnsi="inherit" w:cs="Arial"/>
                <w:color w:val="444444"/>
                <w:sz w:val="23"/>
                <w:szCs w:val="23"/>
              </w:rPr>
            </w:pPr>
            <w:hyperlink r:id="rId34" w:anchor="apple-8-5-9" w:history="1">
              <w:r w:rsidR="00060288">
                <w:rPr>
                  <w:rStyle w:val="Hyperlink"/>
                  <w:rFonts w:ascii="inherit" w:hAnsi="inherit" w:cs="Arial"/>
                  <w:color w:val="3776AB"/>
                  <w:sz w:val="23"/>
                  <w:szCs w:val="23"/>
                </w:rPr>
                <w:t>Apple 8.5.9</w:t>
              </w:r>
            </w:hyperlink>
          </w:p>
        </w:tc>
        <w:tc>
          <w:tcPr>
            <w:tcW w:w="0" w:type="auto"/>
            <w:tcBorders>
              <w:top w:val="outset" w:sz="2" w:space="0" w:color="auto"/>
              <w:left w:val="single" w:sz="12" w:space="0" w:color="FFFFFF"/>
              <w:bottom w:val="outset" w:sz="2" w:space="0" w:color="auto"/>
              <w:right w:val="outset" w:sz="2" w:space="0" w:color="auto"/>
            </w:tcBorders>
            <w:shd w:val="clear" w:color="auto" w:fill="F6F6F6"/>
            <w:tcMar>
              <w:top w:w="60" w:type="dxa"/>
              <w:left w:w="120" w:type="dxa"/>
              <w:bottom w:w="48" w:type="dxa"/>
              <w:right w:w="120" w:type="dxa"/>
            </w:tcMar>
            <w:hideMark/>
          </w:tcPr>
          <w:p w:rsidR="00060288" w:rsidRDefault="00060288">
            <w:pPr>
              <w:rPr>
                <w:rFonts w:ascii="inherit" w:hAnsi="inherit" w:cs="Arial"/>
                <w:color w:val="444444"/>
                <w:sz w:val="23"/>
                <w:szCs w:val="23"/>
              </w:rPr>
            </w:pPr>
            <w:r>
              <w:rPr>
                <w:rFonts w:ascii="inherit" w:hAnsi="inherit" w:cs="Arial"/>
                <w:color w:val="444444"/>
                <w:sz w:val="23"/>
                <w:szCs w:val="23"/>
              </w:rPr>
              <w:t> </w:t>
            </w:r>
          </w:p>
        </w:tc>
      </w:tr>
      <w:tr w:rsidR="00060288" w:rsidTr="00060288">
        <w:tc>
          <w:tcPr>
            <w:tcW w:w="0" w:type="auto"/>
            <w:vMerge/>
            <w:tcBorders>
              <w:top w:val="nil"/>
              <w:left w:val="nil"/>
              <w:bottom w:val="nil"/>
              <w:right w:val="nil"/>
            </w:tcBorders>
            <w:shd w:val="clear" w:color="auto" w:fill="F0F0F0"/>
            <w:vAlign w:val="bottom"/>
            <w:hideMark/>
          </w:tcPr>
          <w:p w:rsidR="00060288" w:rsidRDefault="00060288">
            <w:pPr>
              <w:rPr>
                <w:rFonts w:ascii="inherit" w:hAnsi="inherit" w:cs="Arial"/>
                <w:color w:val="444444"/>
                <w:sz w:val="23"/>
                <w:szCs w:val="23"/>
              </w:rPr>
            </w:pPr>
          </w:p>
        </w:tc>
        <w:tc>
          <w:tcPr>
            <w:tcW w:w="0" w:type="auto"/>
            <w:vMerge/>
            <w:tcBorders>
              <w:top w:val="outset" w:sz="2" w:space="0" w:color="auto"/>
              <w:left w:val="single" w:sz="12" w:space="0" w:color="FFFFFF"/>
              <w:bottom w:val="outset" w:sz="2" w:space="0" w:color="auto"/>
              <w:right w:val="outset" w:sz="2" w:space="0" w:color="auto"/>
            </w:tcBorders>
            <w:shd w:val="clear" w:color="auto" w:fill="F0F0F0"/>
            <w:vAlign w:val="bottom"/>
            <w:hideMark/>
          </w:tcPr>
          <w:p w:rsidR="00060288" w:rsidRDefault="00060288">
            <w:pPr>
              <w:rPr>
                <w:rFonts w:ascii="inherit" w:hAnsi="inherit" w:cs="Arial"/>
                <w:color w:val="444444"/>
                <w:sz w:val="23"/>
                <w:szCs w:val="23"/>
              </w:rPr>
            </w:pPr>
          </w:p>
        </w:tc>
        <w:tc>
          <w:tcPr>
            <w:tcW w:w="0" w:type="auto"/>
            <w:tcBorders>
              <w:top w:val="nil"/>
              <w:left w:val="nil"/>
              <w:bottom w:val="nil"/>
              <w:right w:val="nil"/>
            </w:tcBorders>
            <w:shd w:val="clear" w:color="auto" w:fill="F0F0F0"/>
            <w:tcMar>
              <w:top w:w="60" w:type="dxa"/>
              <w:left w:w="120" w:type="dxa"/>
              <w:bottom w:w="48" w:type="dxa"/>
              <w:right w:w="120" w:type="dxa"/>
            </w:tcMar>
            <w:hideMark/>
          </w:tcPr>
          <w:p w:rsidR="00060288" w:rsidRDefault="00060288">
            <w:pPr>
              <w:rPr>
                <w:rFonts w:ascii="inherit" w:hAnsi="inherit" w:cs="Arial"/>
                <w:color w:val="444444"/>
                <w:sz w:val="23"/>
                <w:szCs w:val="23"/>
              </w:rPr>
            </w:pPr>
            <w:r>
              <w:rPr>
                <w:rFonts w:ascii="inherit" w:hAnsi="inherit" w:cs="Arial"/>
                <w:color w:val="444444"/>
                <w:sz w:val="23"/>
                <w:szCs w:val="23"/>
              </w:rPr>
              <w:t>10.6</w:t>
            </w:r>
          </w:p>
        </w:tc>
        <w:tc>
          <w:tcPr>
            <w:tcW w:w="0" w:type="auto"/>
            <w:tcBorders>
              <w:top w:val="outset" w:sz="2" w:space="0" w:color="auto"/>
              <w:left w:val="single" w:sz="12" w:space="0" w:color="FFFFFF"/>
              <w:bottom w:val="outset" w:sz="2" w:space="0" w:color="auto"/>
              <w:right w:val="outset" w:sz="2" w:space="0" w:color="auto"/>
            </w:tcBorders>
            <w:shd w:val="clear" w:color="auto" w:fill="F0F0F0"/>
            <w:tcMar>
              <w:top w:w="60" w:type="dxa"/>
              <w:left w:w="120" w:type="dxa"/>
              <w:bottom w:w="48" w:type="dxa"/>
              <w:right w:w="120" w:type="dxa"/>
            </w:tcMar>
            <w:hideMark/>
          </w:tcPr>
          <w:p w:rsidR="00060288" w:rsidRDefault="00F36D88">
            <w:pPr>
              <w:rPr>
                <w:rFonts w:ascii="inherit" w:hAnsi="inherit" w:cs="Arial"/>
                <w:color w:val="444444"/>
                <w:sz w:val="23"/>
                <w:szCs w:val="23"/>
              </w:rPr>
            </w:pPr>
            <w:hyperlink r:id="rId35" w:anchor="activetcl-8-5-18-0" w:history="1">
              <w:r w:rsidR="00060288">
                <w:rPr>
                  <w:rStyle w:val="Hyperlink"/>
                  <w:rFonts w:ascii="inherit" w:hAnsi="inherit" w:cs="Arial"/>
                  <w:color w:val="3776AB"/>
                  <w:sz w:val="23"/>
                  <w:szCs w:val="23"/>
                </w:rPr>
                <w:t>ActiveTcl 8.5.18.0</w:t>
              </w:r>
            </w:hyperlink>
          </w:p>
        </w:tc>
        <w:tc>
          <w:tcPr>
            <w:tcW w:w="0" w:type="auto"/>
            <w:tcBorders>
              <w:top w:val="outset" w:sz="2" w:space="0" w:color="auto"/>
              <w:left w:val="single" w:sz="12" w:space="0" w:color="FFFFFF"/>
              <w:bottom w:val="outset" w:sz="2" w:space="0" w:color="auto"/>
              <w:right w:val="outset" w:sz="2" w:space="0" w:color="auto"/>
            </w:tcBorders>
            <w:shd w:val="clear" w:color="auto" w:fill="F0F0F0"/>
            <w:tcMar>
              <w:top w:w="60" w:type="dxa"/>
              <w:left w:w="120" w:type="dxa"/>
              <w:bottom w:w="48" w:type="dxa"/>
              <w:right w:w="120" w:type="dxa"/>
            </w:tcMar>
            <w:hideMark/>
          </w:tcPr>
          <w:p w:rsidR="00060288" w:rsidRDefault="00060288">
            <w:pPr>
              <w:rPr>
                <w:rFonts w:ascii="inherit" w:hAnsi="inherit" w:cs="Arial"/>
                <w:color w:val="444444"/>
                <w:sz w:val="23"/>
                <w:szCs w:val="23"/>
              </w:rPr>
            </w:pPr>
            <w:r>
              <w:rPr>
                <w:rFonts w:ascii="inherit" w:hAnsi="inherit" w:cs="Arial"/>
                <w:color w:val="444444"/>
                <w:sz w:val="23"/>
                <w:szCs w:val="23"/>
              </w:rPr>
              <w:t> </w:t>
            </w:r>
          </w:p>
        </w:tc>
        <w:tc>
          <w:tcPr>
            <w:tcW w:w="0" w:type="auto"/>
            <w:tcBorders>
              <w:top w:val="outset" w:sz="2" w:space="0" w:color="auto"/>
              <w:left w:val="single" w:sz="12" w:space="0" w:color="FFFFFF"/>
              <w:bottom w:val="outset" w:sz="2" w:space="0" w:color="auto"/>
              <w:right w:val="outset" w:sz="2" w:space="0" w:color="auto"/>
            </w:tcBorders>
            <w:shd w:val="clear" w:color="auto" w:fill="F0F0F0"/>
            <w:tcMar>
              <w:top w:w="60" w:type="dxa"/>
              <w:left w:w="120" w:type="dxa"/>
              <w:bottom w:w="48" w:type="dxa"/>
              <w:right w:w="120" w:type="dxa"/>
            </w:tcMar>
            <w:hideMark/>
          </w:tcPr>
          <w:p w:rsidR="00060288" w:rsidRDefault="00F36D88">
            <w:pPr>
              <w:rPr>
                <w:rFonts w:ascii="inherit" w:hAnsi="inherit" w:cs="Arial"/>
                <w:color w:val="444444"/>
                <w:sz w:val="23"/>
                <w:szCs w:val="23"/>
              </w:rPr>
            </w:pPr>
            <w:hyperlink r:id="rId36" w:anchor="apple-8-5-7" w:history="1">
              <w:r w:rsidR="00060288">
                <w:rPr>
                  <w:rStyle w:val="Hyperlink"/>
                  <w:rFonts w:ascii="inherit" w:hAnsi="inherit" w:cs="Arial"/>
                  <w:color w:val="3776AB"/>
                  <w:sz w:val="23"/>
                  <w:szCs w:val="23"/>
                </w:rPr>
                <w:t>Apple 8.5.7</w:t>
              </w:r>
            </w:hyperlink>
          </w:p>
        </w:tc>
      </w:tr>
      <w:tr w:rsidR="00060288" w:rsidTr="00060288">
        <w:tc>
          <w:tcPr>
            <w:tcW w:w="0" w:type="auto"/>
            <w:tcBorders>
              <w:top w:val="nil"/>
              <w:left w:val="nil"/>
              <w:bottom w:val="nil"/>
              <w:right w:val="nil"/>
            </w:tcBorders>
            <w:shd w:val="clear" w:color="auto" w:fill="F6F6F6"/>
            <w:tcMar>
              <w:top w:w="60" w:type="dxa"/>
              <w:left w:w="120" w:type="dxa"/>
              <w:bottom w:w="48" w:type="dxa"/>
              <w:right w:w="120" w:type="dxa"/>
            </w:tcMar>
            <w:hideMark/>
          </w:tcPr>
          <w:p w:rsidR="00060288" w:rsidRDefault="00F36D88">
            <w:pPr>
              <w:rPr>
                <w:rFonts w:ascii="inherit" w:hAnsi="inherit" w:cs="Arial"/>
                <w:color w:val="444444"/>
                <w:sz w:val="23"/>
                <w:szCs w:val="23"/>
              </w:rPr>
            </w:pPr>
            <w:hyperlink r:id="rId37" w:history="1">
              <w:r w:rsidR="00060288">
                <w:rPr>
                  <w:rStyle w:val="Hyperlink"/>
                  <w:rFonts w:ascii="inherit" w:hAnsi="inherit" w:cs="Arial"/>
                  <w:color w:val="3776AB"/>
                  <w:sz w:val="23"/>
                  <w:szCs w:val="23"/>
                </w:rPr>
                <w:t>2.7.14</w:t>
              </w:r>
            </w:hyperlink>
          </w:p>
        </w:tc>
        <w:tc>
          <w:tcPr>
            <w:tcW w:w="0" w:type="auto"/>
            <w:tcBorders>
              <w:top w:val="outset" w:sz="2" w:space="0" w:color="auto"/>
              <w:left w:val="single" w:sz="12" w:space="0" w:color="FFFFFF"/>
              <w:bottom w:val="outset" w:sz="2" w:space="0" w:color="auto"/>
              <w:right w:val="outset" w:sz="2" w:space="0" w:color="auto"/>
            </w:tcBorders>
            <w:shd w:val="clear" w:color="auto" w:fill="F6F6F6"/>
            <w:tcMar>
              <w:top w:w="60" w:type="dxa"/>
              <w:left w:w="120" w:type="dxa"/>
              <w:bottom w:w="48" w:type="dxa"/>
              <w:right w:w="120" w:type="dxa"/>
            </w:tcMar>
            <w:hideMark/>
          </w:tcPr>
          <w:p w:rsidR="00060288" w:rsidRDefault="00060288">
            <w:pPr>
              <w:rPr>
                <w:rFonts w:ascii="inherit" w:hAnsi="inherit" w:cs="Arial"/>
                <w:color w:val="444444"/>
                <w:sz w:val="23"/>
                <w:szCs w:val="23"/>
              </w:rPr>
            </w:pPr>
            <w:r>
              <w:rPr>
                <w:rFonts w:ascii="inherit" w:hAnsi="inherit" w:cs="Arial"/>
                <w:color w:val="444444"/>
                <w:sz w:val="23"/>
                <w:szCs w:val="23"/>
              </w:rPr>
              <w:t>32-bit-only</w:t>
            </w:r>
          </w:p>
        </w:tc>
        <w:tc>
          <w:tcPr>
            <w:tcW w:w="0" w:type="auto"/>
            <w:tcBorders>
              <w:top w:val="outset" w:sz="2" w:space="0" w:color="auto"/>
              <w:left w:val="single" w:sz="12" w:space="0" w:color="FFFFFF"/>
              <w:bottom w:val="outset" w:sz="2" w:space="0" w:color="auto"/>
              <w:right w:val="outset" w:sz="2" w:space="0" w:color="auto"/>
            </w:tcBorders>
            <w:shd w:val="clear" w:color="auto" w:fill="F6F6F6"/>
            <w:tcMar>
              <w:top w:w="60" w:type="dxa"/>
              <w:left w:w="120" w:type="dxa"/>
              <w:bottom w:w="48" w:type="dxa"/>
              <w:right w:w="120" w:type="dxa"/>
            </w:tcMar>
            <w:hideMark/>
          </w:tcPr>
          <w:p w:rsidR="00060288" w:rsidRDefault="00060288">
            <w:pPr>
              <w:rPr>
                <w:rFonts w:ascii="inherit" w:hAnsi="inherit" w:cs="Arial"/>
                <w:color w:val="444444"/>
                <w:sz w:val="23"/>
                <w:szCs w:val="23"/>
              </w:rPr>
            </w:pPr>
            <w:r>
              <w:rPr>
                <w:rFonts w:ascii="inherit" w:hAnsi="inherit" w:cs="Arial"/>
                <w:color w:val="444444"/>
                <w:sz w:val="23"/>
                <w:szCs w:val="23"/>
              </w:rPr>
              <w:t>10.5</w:t>
            </w:r>
          </w:p>
        </w:tc>
        <w:tc>
          <w:tcPr>
            <w:tcW w:w="0" w:type="auto"/>
            <w:tcBorders>
              <w:top w:val="outset" w:sz="2" w:space="0" w:color="auto"/>
              <w:left w:val="single" w:sz="12" w:space="0" w:color="FFFFFF"/>
              <w:bottom w:val="outset" w:sz="2" w:space="0" w:color="auto"/>
              <w:right w:val="outset" w:sz="2" w:space="0" w:color="auto"/>
            </w:tcBorders>
            <w:shd w:val="clear" w:color="auto" w:fill="F6F6F6"/>
            <w:tcMar>
              <w:top w:w="60" w:type="dxa"/>
              <w:left w:w="120" w:type="dxa"/>
              <w:bottom w:w="48" w:type="dxa"/>
              <w:right w:w="120" w:type="dxa"/>
            </w:tcMar>
            <w:hideMark/>
          </w:tcPr>
          <w:p w:rsidR="00060288" w:rsidRDefault="00F36D88">
            <w:pPr>
              <w:rPr>
                <w:rFonts w:ascii="inherit" w:hAnsi="inherit" w:cs="Arial"/>
                <w:color w:val="444444"/>
                <w:sz w:val="23"/>
                <w:szCs w:val="23"/>
              </w:rPr>
            </w:pPr>
            <w:hyperlink r:id="rId38" w:anchor="activetcl-8-4-20" w:history="1">
              <w:r w:rsidR="00060288">
                <w:rPr>
                  <w:rStyle w:val="Hyperlink"/>
                  <w:rFonts w:ascii="inherit" w:hAnsi="inherit" w:cs="Arial"/>
                  <w:color w:val="3776AB"/>
                  <w:sz w:val="23"/>
                  <w:szCs w:val="23"/>
                </w:rPr>
                <w:t>ActiveTcl 8.4.20</w:t>
              </w:r>
            </w:hyperlink>
          </w:p>
        </w:tc>
        <w:tc>
          <w:tcPr>
            <w:tcW w:w="0" w:type="auto"/>
            <w:tcBorders>
              <w:top w:val="outset" w:sz="2" w:space="0" w:color="auto"/>
              <w:left w:val="single" w:sz="12" w:space="0" w:color="FFFFFF"/>
              <w:bottom w:val="outset" w:sz="2" w:space="0" w:color="auto"/>
              <w:right w:val="outset" w:sz="2" w:space="0" w:color="auto"/>
            </w:tcBorders>
            <w:shd w:val="clear" w:color="auto" w:fill="F6F6F6"/>
            <w:tcMar>
              <w:top w:w="60" w:type="dxa"/>
              <w:left w:w="120" w:type="dxa"/>
              <w:bottom w:w="48" w:type="dxa"/>
              <w:right w:w="120" w:type="dxa"/>
            </w:tcMar>
            <w:hideMark/>
          </w:tcPr>
          <w:p w:rsidR="00060288" w:rsidRDefault="00F36D88">
            <w:pPr>
              <w:rPr>
                <w:rFonts w:ascii="inherit" w:hAnsi="inherit" w:cs="Arial"/>
                <w:color w:val="444444"/>
                <w:sz w:val="23"/>
                <w:szCs w:val="23"/>
              </w:rPr>
            </w:pPr>
            <w:hyperlink r:id="rId39" w:anchor="apple-8-4-7" w:history="1">
              <w:r w:rsidR="00060288">
                <w:rPr>
                  <w:rStyle w:val="Hyperlink"/>
                  <w:rFonts w:ascii="inherit" w:hAnsi="inherit" w:cs="Arial"/>
                  <w:color w:val="3776AB"/>
                  <w:sz w:val="23"/>
                  <w:szCs w:val="23"/>
                </w:rPr>
                <w:t>Apple 8.4.7</w:t>
              </w:r>
            </w:hyperlink>
          </w:p>
        </w:tc>
        <w:tc>
          <w:tcPr>
            <w:tcW w:w="0" w:type="auto"/>
            <w:tcBorders>
              <w:top w:val="outset" w:sz="2" w:space="0" w:color="auto"/>
              <w:left w:val="single" w:sz="12" w:space="0" w:color="FFFFFF"/>
              <w:bottom w:val="outset" w:sz="2" w:space="0" w:color="auto"/>
              <w:right w:val="outset" w:sz="2" w:space="0" w:color="auto"/>
            </w:tcBorders>
            <w:shd w:val="clear" w:color="auto" w:fill="F6F6F6"/>
            <w:tcMar>
              <w:top w:w="60" w:type="dxa"/>
              <w:left w:w="120" w:type="dxa"/>
              <w:bottom w:w="48" w:type="dxa"/>
              <w:right w:w="120" w:type="dxa"/>
            </w:tcMar>
            <w:hideMark/>
          </w:tcPr>
          <w:p w:rsidR="00060288" w:rsidRDefault="00060288">
            <w:pPr>
              <w:rPr>
                <w:rFonts w:ascii="inherit" w:hAnsi="inherit" w:cs="Arial"/>
                <w:color w:val="444444"/>
                <w:sz w:val="23"/>
                <w:szCs w:val="23"/>
              </w:rPr>
            </w:pPr>
            <w:r>
              <w:rPr>
                <w:rFonts w:ascii="inherit" w:hAnsi="inherit" w:cs="Arial"/>
                <w:color w:val="444444"/>
                <w:sz w:val="23"/>
                <w:szCs w:val="23"/>
              </w:rPr>
              <w:t> </w:t>
            </w:r>
          </w:p>
        </w:tc>
      </w:tr>
    </w:tbl>
    <w:p w:rsidR="00060288" w:rsidRPr="00931F1C" w:rsidRDefault="00060288" w:rsidP="00931F1C">
      <w:pPr>
        <w:pStyle w:val="Heading3"/>
        <w:rPr>
          <w:b/>
          <w:color w:val="000000" w:themeColor="text1"/>
        </w:rPr>
      </w:pPr>
      <w:bookmarkStart w:id="31" w:name="_Toc504929767"/>
      <w:r w:rsidRPr="00931F1C">
        <w:rPr>
          <w:b/>
          <w:color w:val="000000" w:themeColor="text1"/>
        </w:rPr>
        <w:lastRenderedPageBreak/>
        <w:t>4.4 Hardware Requirements</w:t>
      </w:r>
      <w:bookmarkEnd w:id="31"/>
    </w:p>
    <w:p w:rsidR="00060288" w:rsidRDefault="00931F1C" w:rsidP="00931F1C">
      <w:pPr>
        <w:pStyle w:val="ListParagraph"/>
        <w:numPr>
          <w:ilvl w:val="0"/>
          <w:numId w:val="13"/>
        </w:numPr>
      </w:pPr>
      <w:r>
        <w:t xml:space="preserve">CPU: </w:t>
      </w:r>
      <w:r w:rsidR="00060288">
        <w:t>1.2 Ghz processor</w:t>
      </w:r>
    </w:p>
    <w:p w:rsidR="00060288" w:rsidRDefault="00931F1C" w:rsidP="00931F1C">
      <w:pPr>
        <w:pStyle w:val="ListParagraph"/>
        <w:numPr>
          <w:ilvl w:val="0"/>
          <w:numId w:val="13"/>
        </w:numPr>
      </w:pPr>
      <w:r>
        <w:t>RAM: 1 GB</w:t>
      </w:r>
    </w:p>
    <w:p w:rsidR="00931F1C" w:rsidRDefault="00931F1C" w:rsidP="00931F1C">
      <w:pPr>
        <w:pStyle w:val="ListParagraph"/>
        <w:numPr>
          <w:ilvl w:val="0"/>
          <w:numId w:val="13"/>
        </w:numPr>
      </w:pPr>
      <w:r>
        <w:t>Network: 10/100 MBS Ethernet or 802.11n Wireless LAN</w:t>
      </w:r>
    </w:p>
    <w:p w:rsidR="00AB1233" w:rsidRDefault="00AB1233" w:rsidP="00987BE9">
      <w:bookmarkStart w:id="32" w:name="_GoBack"/>
      <w:bookmarkEnd w:id="32"/>
    </w:p>
    <w:sectPr w:rsidR="00AB123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36D88" w:rsidRDefault="00F36D88" w:rsidP="00295CE0">
      <w:pPr>
        <w:spacing w:after="0" w:line="240" w:lineRule="auto"/>
      </w:pPr>
      <w:r>
        <w:separator/>
      </w:r>
    </w:p>
  </w:endnote>
  <w:endnote w:type="continuationSeparator" w:id="0">
    <w:p w:rsidR="00F36D88" w:rsidRDefault="00F36D88" w:rsidP="00295C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36D88" w:rsidRDefault="00F36D88" w:rsidP="00295CE0">
      <w:pPr>
        <w:spacing w:after="0" w:line="240" w:lineRule="auto"/>
      </w:pPr>
      <w:r>
        <w:separator/>
      </w:r>
    </w:p>
  </w:footnote>
  <w:footnote w:type="continuationSeparator" w:id="0">
    <w:p w:rsidR="00F36D88" w:rsidRDefault="00F36D88" w:rsidP="00295CE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FC6463"/>
    <w:multiLevelType w:val="hybridMultilevel"/>
    <w:tmpl w:val="CF602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5A3F94"/>
    <w:multiLevelType w:val="multilevel"/>
    <w:tmpl w:val="A224B01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17B76D07"/>
    <w:multiLevelType w:val="hybridMultilevel"/>
    <w:tmpl w:val="CF267E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F82149"/>
    <w:multiLevelType w:val="hybridMultilevel"/>
    <w:tmpl w:val="443C3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C542D0"/>
    <w:multiLevelType w:val="hybridMultilevel"/>
    <w:tmpl w:val="85628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4A41B4"/>
    <w:multiLevelType w:val="hybridMultilevel"/>
    <w:tmpl w:val="BC42D7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40C3C10"/>
    <w:multiLevelType w:val="multilevel"/>
    <w:tmpl w:val="0194E346"/>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457C7342"/>
    <w:multiLevelType w:val="hybridMultilevel"/>
    <w:tmpl w:val="E752EB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7961716"/>
    <w:multiLevelType w:val="hybridMultilevel"/>
    <w:tmpl w:val="19AC2C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8A77158"/>
    <w:multiLevelType w:val="hybridMultilevel"/>
    <w:tmpl w:val="10C6D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24727F4"/>
    <w:multiLevelType w:val="hybridMultilevel"/>
    <w:tmpl w:val="EC8EA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77E47DD"/>
    <w:multiLevelType w:val="hybridMultilevel"/>
    <w:tmpl w:val="5C26AF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DE849FD"/>
    <w:multiLevelType w:val="hybridMultilevel"/>
    <w:tmpl w:val="5E74EE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AC36FE9"/>
    <w:multiLevelType w:val="hybridMultilevel"/>
    <w:tmpl w:val="FCD4F2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0"/>
  </w:num>
  <w:num w:numId="2">
    <w:abstractNumId w:val="7"/>
  </w:num>
  <w:num w:numId="3">
    <w:abstractNumId w:val="2"/>
  </w:num>
  <w:num w:numId="4">
    <w:abstractNumId w:val="1"/>
  </w:num>
  <w:num w:numId="5">
    <w:abstractNumId w:val="6"/>
  </w:num>
  <w:num w:numId="6">
    <w:abstractNumId w:val="8"/>
  </w:num>
  <w:num w:numId="7">
    <w:abstractNumId w:val="11"/>
  </w:num>
  <w:num w:numId="8">
    <w:abstractNumId w:val="13"/>
  </w:num>
  <w:num w:numId="9">
    <w:abstractNumId w:val="4"/>
  </w:num>
  <w:num w:numId="10">
    <w:abstractNumId w:val="3"/>
  </w:num>
  <w:num w:numId="11">
    <w:abstractNumId w:val="12"/>
  </w:num>
  <w:num w:numId="12">
    <w:abstractNumId w:val="5"/>
  </w:num>
  <w:num w:numId="13">
    <w:abstractNumId w:val="9"/>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30DE"/>
    <w:rsid w:val="00011B54"/>
    <w:rsid w:val="0003167C"/>
    <w:rsid w:val="00032DA9"/>
    <w:rsid w:val="000416D5"/>
    <w:rsid w:val="00050E06"/>
    <w:rsid w:val="0005344B"/>
    <w:rsid w:val="0006007C"/>
    <w:rsid w:val="00060288"/>
    <w:rsid w:val="00061EAF"/>
    <w:rsid w:val="00062039"/>
    <w:rsid w:val="000708D3"/>
    <w:rsid w:val="000813E9"/>
    <w:rsid w:val="000C6036"/>
    <w:rsid w:val="000D7F7C"/>
    <w:rsid w:val="000E0975"/>
    <w:rsid w:val="000E5D39"/>
    <w:rsid w:val="000F1462"/>
    <w:rsid w:val="00113D59"/>
    <w:rsid w:val="00140056"/>
    <w:rsid w:val="00153B54"/>
    <w:rsid w:val="00186A88"/>
    <w:rsid w:val="00191F61"/>
    <w:rsid w:val="001939B5"/>
    <w:rsid w:val="001B0490"/>
    <w:rsid w:val="001B5267"/>
    <w:rsid w:val="001B5E57"/>
    <w:rsid w:val="001E158F"/>
    <w:rsid w:val="00220C0F"/>
    <w:rsid w:val="002558F5"/>
    <w:rsid w:val="0026071F"/>
    <w:rsid w:val="0026464C"/>
    <w:rsid w:val="002768E3"/>
    <w:rsid w:val="00280CA2"/>
    <w:rsid w:val="002829E3"/>
    <w:rsid w:val="00295CE0"/>
    <w:rsid w:val="002B5077"/>
    <w:rsid w:val="002C345C"/>
    <w:rsid w:val="002D5CBC"/>
    <w:rsid w:val="002D7633"/>
    <w:rsid w:val="002F4A34"/>
    <w:rsid w:val="003173E3"/>
    <w:rsid w:val="00331BE3"/>
    <w:rsid w:val="00341328"/>
    <w:rsid w:val="00341B41"/>
    <w:rsid w:val="0034225C"/>
    <w:rsid w:val="00355439"/>
    <w:rsid w:val="00360A14"/>
    <w:rsid w:val="00365166"/>
    <w:rsid w:val="003714B5"/>
    <w:rsid w:val="00396350"/>
    <w:rsid w:val="003A128B"/>
    <w:rsid w:val="003B6274"/>
    <w:rsid w:val="003C1AEC"/>
    <w:rsid w:val="003C424E"/>
    <w:rsid w:val="003E1FE0"/>
    <w:rsid w:val="003E78D9"/>
    <w:rsid w:val="003F7766"/>
    <w:rsid w:val="004038CF"/>
    <w:rsid w:val="004362A7"/>
    <w:rsid w:val="004405A7"/>
    <w:rsid w:val="00473D0A"/>
    <w:rsid w:val="00494409"/>
    <w:rsid w:val="004C0969"/>
    <w:rsid w:val="004D0AEC"/>
    <w:rsid w:val="004E5FBE"/>
    <w:rsid w:val="004F7FE0"/>
    <w:rsid w:val="00505EE5"/>
    <w:rsid w:val="005149BB"/>
    <w:rsid w:val="00535341"/>
    <w:rsid w:val="00594B67"/>
    <w:rsid w:val="005B52F4"/>
    <w:rsid w:val="005C023A"/>
    <w:rsid w:val="005C0D26"/>
    <w:rsid w:val="005C7EE6"/>
    <w:rsid w:val="005F3238"/>
    <w:rsid w:val="0060276C"/>
    <w:rsid w:val="006243F7"/>
    <w:rsid w:val="00660AB3"/>
    <w:rsid w:val="006755E3"/>
    <w:rsid w:val="006A087C"/>
    <w:rsid w:val="006D2E48"/>
    <w:rsid w:val="006E3243"/>
    <w:rsid w:val="006E783D"/>
    <w:rsid w:val="0073196B"/>
    <w:rsid w:val="00736FB5"/>
    <w:rsid w:val="007430DE"/>
    <w:rsid w:val="00754E87"/>
    <w:rsid w:val="00761010"/>
    <w:rsid w:val="007674DB"/>
    <w:rsid w:val="00782123"/>
    <w:rsid w:val="007B6F33"/>
    <w:rsid w:val="007E07D5"/>
    <w:rsid w:val="007E31AD"/>
    <w:rsid w:val="00802733"/>
    <w:rsid w:val="00867C4D"/>
    <w:rsid w:val="00872F1F"/>
    <w:rsid w:val="00887A92"/>
    <w:rsid w:val="008A61A2"/>
    <w:rsid w:val="008A7FB9"/>
    <w:rsid w:val="008C57A2"/>
    <w:rsid w:val="008E45B4"/>
    <w:rsid w:val="008F0AA5"/>
    <w:rsid w:val="009007D4"/>
    <w:rsid w:val="00910A59"/>
    <w:rsid w:val="009126AD"/>
    <w:rsid w:val="00924F2C"/>
    <w:rsid w:val="00931F1C"/>
    <w:rsid w:val="009422FA"/>
    <w:rsid w:val="00942F73"/>
    <w:rsid w:val="00950BBE"/>
    <w:rsid w:val="00956A8C"/>
    <w:rsid w:val="00967FD3"/>
    <w:rsid w:val="0097368C"/>
    <w:rsid w:val="009757D6"/>
    <w:rsid w:val="00987BE9"/>
    <w:rsid w:val="00987C8E"/>
    <w:rsid w:val="009975B0"/>
    <w:rsid w:val="009B3123"/>
    <w:rsid w:val="009D06C0"/>
    <w:rsid w:val="009F46A2"/>
    <w:rsid w:val="009F71CD"/>
    <w:rsid w:val="00A021F8"/>
    <w:rsid w:val="00A07474"/>
    <w:rsid w:val="00A302FC"/>
    <w:rsid w:val="00A61FF6"/>
    <w:rsid w:val="00A73A19"/>
    <w:rsid w:val="00A966DE"/>
    <w:rsid w:val="00AA0DC1"/>
    <w:rsid w:val="00AB1233"/>
    <w:rsid w:val="00AC65B2"/>
    <w:rsid w:val="00AD3411"/>
    <w:rsid w:val="00B40463"/>
    <w:rsid w:val="00B42383"/>
    <w:rsid w:val="00B60F3B"/>
    <w:rsid w:val="00B7165D"/>
    <w:rsid w:val="00B73E1C"/>
    <w:rsid w:val="00B8032B"/>
    <w:rsid w:val="00BE1CD6"/>
    <w:rsid w:val="00BF51BA"/>
    <w:rsid w:val="00C10432"/>
    <w:rsid w:val="00C65CA6"/>
    <w:rsid w:val="00C67FF8"/>
    <w:rsid w:val="00C7315D"/>
    <w:rsid w:val="00CB24C0"/>
    <w:rsid w:val="00CB65F9"/>
    <w:rsid w:val="00CE6B42"/>
    <w:rsid w:val="00D257EB"/>
    <w:rsid w:val="00D4741F"/>
    <w:rsid w:val="00D71789"/>
    <w:rsid w:val="00D86B31"/>
    <w:rsid w:val="00DC4E0B"/>
    <w:rsid w:val="00DC50FB"/>
    <w:rsid w:val="00DE741E"/>
    <w:rsid w:val="00E04A4B"/>
    <w:rsid w:val="00E16DB3"/>
    <w:rsid w:val="00E44C53"/>
    <w:rsid w:val="00E461A1"/>
    <w:rsid w:val="00E53665"/>
    <w:rsid w:val="00E66417"/>
    <w:rsid w:val="00E762C5"/>
    <w:rsid w:val="00E82854"/>
    <w:rsid w:val="00E859FA"/>
    <w:rsid w:val="00E9044A"/>
    <w:rsid w:val="00EA0644"/>
    <w:rsid w:val="00EA6163"/>
    <w:rsid w:val="00EB49AB"/>
    <w:rsid w:val="00EE2252"/>
    <w:rsid w:val="00EE4995"/>
    <w:rsid w:val="00F04ED0"/>
    <w:rsid w:val="00F0553E"/>
    <w:rsid w:val="00F15509"/>
    <w:rsid w:val="00F36D88"/>
    <w:rsid w:val="00F52553"/>
    <w:rsid w:val="00F66FDB"/>
    <w:rsid w:val="00F774A9"/>
    <w:rsid w:val="00F90B69"/>
    <w:rsid w:val="00F91C1C"/>
    <w:rsid w:val="00FA64C4"/>
    <w:rsid w:val="00FB381B"/>
    <w:rsid w:val="00FB6B94"/>
    <w:rsid w:val="00FC625A"/>
    <w:rsid w:val="00FC76BD"/>
    <w:rsid w:val="00FC7903"/>
    <w:rsid w:val="00FD0D43"/>
    <w:rsid w:val="00FE13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EAA067"/>
  <w15:chartTrackingRefBased/>
  <w15:docId w15:val="{0F0D4831-84AB-435B-AA7F-05A4A96DBB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73A19"/>
  </w:style>
  <w:style w:type="paragraph" w:styleId="Heading1">
    <w:name w:val="heading 1"/>
    <w:basedOn w:val="Normal"/>
    <w:next w:val="Normal"/>
    <w:link w:val="Heading1Char"/>
    <w:uiPriority w:val="9"/>
    <w:qFormat/>
    <w:rsid w:val="00505EE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qFormat/>
    <w:rsid w:val="00A73A1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qFormat/>
    <w:rsid w:val="00A73A1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5EE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505EE5"/>
    <w:pPr>
      <w:ind w:left="720"/>
      <w:contextualSpacing/>
    </w:pPr>
  </w:style>
  <w:style w:type="table" w:styleId="TableGrid">
    <w:name w:val="Table Grid"/>
    <w:basedOn w:val="TableNormal"/>
    <w:uiPriority w:val="39"/>
    <w:rsid w:val="00A074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IntenseReference">
    <w:name w:val="Intense Reference"/>
    <w:basedOn w:val="DefaultParagraphFont"/>
    <w:uiPriority w:val="32"/>
    <w:qFormat/>
    <w:rsid w:val="00B73E1C"/>
    <w:rPr>
      <w:b/>
      <w:bCs/>
      <w:smallCaps/>
      <w:color w:val="4472C4" w:themeColor="accent1"/>
      <w:spacing w:val="5"/>
    </w:rPr>
  </w:style>
  <w:style w:type="paragraph" w:styleId="TOCHeading">
    <w:name w:val="TOC Heading"/>
    <w:basedOn w:val="Heading1"/>
    <w:next w:val="Normal"/>
    <w:uiPriority w:val="39"/>
    <w:unhideWhenUsed/>
    <w:qFormat/>
    <w:rsid w:val="00A73A19"/>
    <w:pPr>
      <w:outlineLvl w:val="9"/>
    </w:pPr>
  </w:style>
  <w:style w:type="paragraph" w:styleId="TOC1">
    <w:name w:val="toc 1"/>
    <w:basedOn w:val="Normal"/>
    <w:next w:val="Normal"/>
    <w:autoRedefine/>
    <w:uiPriority w:val="39"/>
    <w:unhideWhenUsed/>
    <w:rsid w:val="00A73A19"/>
    <w:pPr>
      <w:spacing w:after="100"/>
    </w:pPr>
  </w:style>
  <w:style w:type="character" w:styleId="Hyperlink">
    <w:name w:val="Hyperlink"/>
    <w:basedOn w:val="DefaultParagraphFont"/>
    <w:uiPriority w:val="99"/>
    <w:unhideWhenUsed/>
    <w:rsid w:val="00A73A19"/>
    <w:rPr>
      <w:color w:val="0563C1" w:themeColor="hyperlink"/>
      <w:u w:val="single"/>
    </w:rPr>
  </w:style>
  <w:style w:type="paragraph" w:customStyle="1" w:styleId="MyHeading1">
    <w:name w:val="My Heading 1"/>
    <w:basedOn w:val="Normal"/>
    <w:link w:val="MyHeading1Char"/>
    <w:qFormat/>
    <w:rsid w:val="00A73A19"/>
    <w:rPr>
      <w:b/>
      <w:sz w:val="24"/>
    </w:rPr>
  </w:style>
  <w:style w:type="character" w:customStyle="1" w:styleId="Heading2Char">
    <w:name w:val="Heading 2 Char"/>
    <w:basedOn w:val="DefaultParagraphFont"/>
    <w:link w:val="Heading2"/>
    <w:uiPriority w:val="9"/>
    <w:rsid w:val="00A73A19"/>
    <w:rPr>
      <w:rFonts w:asciiTheme="majorHAnsi" w:eastAsiaTheme="majorEastAsia" w:hAnsiTheme="majorHAnsi" w:cstheme="majorBidi"/>
      <w:color w:val="2F5496" w:themeColor="accent1" w:themeShade="BF"/>
      <w:sz w:val="26"/>
      <w:szCs w:val="26"/>
    </w:rPr>
  </w:style>
  <w:style w:type="character" w:customStyle="1" w:styleId="MyHeading1Char">
    <w:name w:val="My Heading 1 Char"/>
    <w:basedOn w:val="DefaultParagraphFont"/>
    <w:link w:val="MyHeading1"/>
    <w:rsid w:val="00A73A19"/>
    <w:rPr>
      <w:b/>
      <w:sz w:val="24"/>
    </w:rPr>
  </w:style>
  <w:style w:type="paragraph" w:styleId="TOC2">
    <w:name w:val="toc 2"/>
    <w:basedOn w:val="Normal"/>
    <w:next w:val="Normal"/>
    <w:autoRedefine/>
    <w:uiPriority w:val="39"/>
    <w:unhideWhenUsed/>
    <w:rsid w:val="00A73A19"/>
    <w:pPr>
      <w:spacing w:after="100"/>
      <w:ind w:left="220"/>
    </w:pPr>
  </w:style>
  <w:style w:type="character" w:customStyle="1" w:styleId="Heading3Char">
    <w:name w:val="Heading 3 Char"/>
    <w:basedOn w:val="DefaultParagraphFont"/>
    <w:link w:val="Heading3"/>
    <w:uiPriority w:val="9"/>
    <w:rsid w:val="00A73A19"/>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A61FF6"/>
    <w:pPr>
      <w:tabs>
        <w:tab w:val="right" w:leader="dot" w:pos="9350"/>
      </w:tabs>
      <w:spacing w:after="120" w:line="240" w:lineRule="auto"/>
      <w:ind w:left="446"/>
      <w:contextualSpacing/>
    </w:pPr>
  </w:style>
  <w:style w:type="paragraph" w:styleId="Header">
    <w:name w:val="header"/>
    <w:basedOn w:val="Normal"/>
    <w:link w:val="HeaderChar"/>
    <w:uiPriority w:val="99"/>
    <w:unhideWhenUsed/>
    <w:rsid w:val="00295C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5CE0"/>
  </w:style>
  <w:style w:type="paragraph" w:styleId="Footer">
    <w:name w:val="footer"/>
    <w:basedOn w:val="Normal"/>
    <w:link w:val="FooterChar"/>
    <w:uiPriority w:val="99"/>
    <w:unhideWhenUsed/>
    <w:rsid w:val="00295C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5CE0"/>
  </w:style>
  <w:style w:type="table" w:styleId="PlainTable5">
    <w:name w:val="Plain Table 5"/>
    <w:basedOn w:val="TableNormal"/>
    <w:uiPriority w:val="45"/>
    <w:rsid w:val="007B6F33"/>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7B6F3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7B6F3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
    <w:name w:val="Grid Table 1 Light"/>
    <w:basedOn w:val="TableNormal"/>
    <w:uiPriority w:val="46"/>
    <w:rsid w:val="007B6F33"/>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8735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ython.org/downloads/release/python-360/" TargetMode="Externa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www.python.org/download/mac/tcltk/" TargetMode="External"/><Relationship Id="rId39" Type="http://schemas.openxmlformats.org/officeDocument/2006/relationships/hyperlink" Target="https://www.python.org/download/mac/tcltk/" TargetMode="External"/><Relationship Id="rId3" Type="http://schemas.openxmlformats.org/officeDocument/2006/relationships/styles" Target="styles.xml"/><Relationship Id="rId21" Type="http://schemas.openxmlformats.org/officeDocument/2006/relationships/hyperlink" Target="https://www.python.org/download/mac/tcltk/" TargetMode="External"/><Relationship Id="rId34" Type="http://schemas.openxmlformats.org/officeDocument/2006/relationships/hyperlink" Target="https://www.python.org/download/mac/tcltk/"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www.python.org/download/mac/tcltk/" TargetMode="External"/><Relationship Id="rId33" Type="http://schemas.openxmlformats.org/officeDocument/2006/relationships/hyperlink" Target="https://www.python.org/download/mac/tcltk/" TargetMode="External"/><Relationship Id="rId38" Type="http://schemas.openxmlformats.org/officeDocument/2006/relationships/hyperlink" Target="https://www.python.org/download/mac/tcltk/"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www.python.org/downloads/release/python-2714/" TargetMode="External"/><Relationship Id="rId29" Type="http://schemas.openxmlformats.org/officeDocument/2006/relationships/hyperlink" Target="https://www.python.org/download/mac/tcltk/"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yperlink" Target="https://www.python.org/download/mac/tcltk/" TargetMode="External"/><Relationship Id="rId32" Type="http://schemas.openxmlformats.org/officeDocument/2006/relationships/hyperlink" Target="https://www.python.org/download/mac/tcltk/" TargetMode="External"/><Relationship Id="rId37" Type="http://schemas.openxmlformats.org/officeDocument/2006/relationships/hyperlink" Target="https://www.python.org/downloads/release/python-2714/"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www.python.org/download/mac/tcltk/" TargetMode="External"/><Relationship Id="rId28" Type="http://schemas.openxmlformats.org/officeDocument/2006/relationships/hyperlink" Target="https://www.python.org/download/mac/tcltk/" TargetMode="External"/><Relationship Id="rId36" Type="http://schemas.openxmlformats.org/officeDocument/2006/relationships/hyperlink" Target="https://www.python.org/download/mac/tcltk/" TargetMode="External"/><Relationship Id="rId10" Type="http://schemas.openxmlformats.org/officeDocument/2006/relationships/hyperlink" Target="https://github.com/CEN3031-group16/GroupProject" TargetMode="External"/><Relationship Id="rId19" Type="http://schemas.openxmlformats.org/officeDocument/2006/relationships/hyperlink" Target="https://www.python.org/downloads/release/python-363/" TargetMode="External"/><Relationship Id="rId31" Type="http://schemas.openxmlformats.org/officeDocument/2006/relationships/hyperlink" Target="https://www.python.org/download/mac/tcltk/" TargetMode="External"/><Relationship Id="rId4" Type="http://schemas.openxmlformats.org/officeDocument/2006/relationships/settings" Target="settings.xml"/><Relationship Id="rId9" Type="http://schemas.openxmlformats.org/officeDocument/2006/relationships/hyperlink" Target="https://stackoverflow.com/questions/372885/how-do-i-connect-to-a-mysql-database-in-python" TargetMode="External"/><Relationship Id="rId14" Type="http://schemas.openxmlformats.org/officeDocument/2006/relationships/image" Target="media/image4.png"/><Relationship Id="rId22" Type="http://schemas.openxmlformats.org/officeDocument/2006/relationships/hyperlink" Target="https://www.python.org/download/mac/tcltk/" TargetMode="External"/><Relationship Id="rId27" Type="http://schemas.openxmlformats.org/officeDocument/2006/relationships/hyperlink" Target="https://www.python.org/download/mac/tcltk/" TargetMode="External"/><Relationship Id="rId30" Type="http://schemas.openxmlformats.org/officeDocument/2006/relationships/hyperlink" Target="https://www.python.org/download/mac/tcltk/" TargetMode="External"/><Relationship Id="rId35" Type="http://schemas.openxmlformats.org/officeDocument/2006/relationships/hyperlink" Target="https://www.python.org/download/mac/tclt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709E86-ABC1-44FD-AB68-095B7E7F0F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16</Pages>
  <Words>2829</Words>
  <Characters>16130</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Fox</dc:creator>
  <cp:keywords/>
  <dc:description/>
  <cp:lastModifiedBy>Fallin,Bryan L</cp:lastModifiedBy>
  <cp:revision>3</cp:revision>
  <dcterms:created xsi:type="dcterms:W3CDTF">2018-01-29T03:26:00Z</dcterms:created>
  <dcterms:modified xsi:type="dcterms:W3CDTF">2018-01-29T03:34:00Z</dcterms:modified>
</cp:coreProperties>
</file>